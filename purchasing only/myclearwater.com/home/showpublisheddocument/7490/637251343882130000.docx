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20" w:type="dxa"/>
        <w:tblLook w:val="04A0" w:firstRow="1" w:lastRow="0" w:firstColumn="1" w:lastColumn="0" w:noHBand="0" w:noVBand="1"/>
      </w:tblPr>
      <w:tblGrid>
        <w:gridCol w:w="4228"/>
        <w:gridCol w:w="1802"/>
        <w:gridCol w:w="4883"/>
        <w:gridCol w:w="7"/>
      </w:tblGrid>
      <w:tr w:rsidR="009B4C7B" w:rsidRPr="00302301" w14:paraId="41D0B48D" w14:textId="77777777" w:rsidTr="00E12197">
        <w:tc>
          <w:tcPr>
            <w:tcW w:w="4228" w:type="dxa"/>
            <w:tcBorders>
              <w:top w:val="nil"/>
              <w:left w:val="nil"/>
              <w:bottom w:val="nil"/>
              <w:right w:val="nil"/>
            </w:tcBorders>
          </w:tcPr>
          <w:p w14:paraId="60653186" w14:textId="77777777" w:rsidR="009B4C7B" w:rsidRPr="00302301" w:rsidRDefault="007A3432" w:rsidP="00401752">
            <w:pPr>
              <w:pStyle w:val="Title"/>
              <w:jc w:val="left"/>
              <w:rPr>
                <w:rFonts w:ascii="Arial" w:hAnsi="Arial" w:cs="Arial"/>
                <w:sz w:val="28"/>
              </w:rPr>
            </w:pPr>
            <w:r w:rsidRPr="00302301">
              <w:rPr>
                <w:rFonts w:ascii="Arial" w:hAnsi="Arial" w:cs="Arial"/>
                <w:noProof/>
                <w:sz w:val="28"/>
              </w:rPr>
              <w:drawing>
                <wp:inline distT="0" distB="0" distL="0" distR="0" wp14:anchorId="3358FC78" wp14:editId="77DA5837">
                  <wp:extent cx="2286000" cy="647700"/>
                  <wp:effectExtent l="19050" t="0" r="0" b="0"/>
                  <wp:docPr id="2" name="Picture 1" descr="ClearwaterLogo_300x85"/>
                  <wp:cNvGraphicFramePr/>
                  <a:graphic xmlns:a="http://schemas.openxmlformats.org/drawingml/2006/main">
                    <a:graphicData uri="http://schemas.openxmlformats.org/drawingml/2006/picture">
                      <pic:pic xmlns:pic="http://schemas.openxmlformats.org/drawingml/2006/picture">
                        <pic:nvPicPr>
                          <pic:cNvPr id="0" name="Picture 1" descr="ClearwaterLogo_300x85"/>
                          <pic:cNvPicPr>
                            <a:picLocks noChangeAspect="1" noChangeArrowheads="1"/>
                          </pic:cNvPicPr>
                        </pic:nvPicPr>
                        <pic:blipFill>
                          <a:blip r:embed="rId11" cstate="print"/>
                          <a:srcRect/>
                          <a:stretch>
                            <a:fillRect/>
                          </a:stretch>
                        </pic:blipFill>
                        <pic:spPr bwMode="auto">
                          <a:xfrm>
                            <a:off x="0" y="0"/>
                            <a:ext cx="2286000" cy="647700"/>
                          </a:xfrm>
                          <a:prstGeom prst="rect">
                            <a:avLst/>
                          </a:prstGeom>
                          <a:noFill/>
                          <a:ln w="9525">
                            <a:noFill/>
                            <a:miter lim="800000"/>
                            <a:headEnd/>
                            <a:tailEnd/>
                          </a:ln>
                        </pic:spPr>
                      </pic:pic>
                    </a:graphicData>
                  </a:graphic>
                </wp:inline>
              </w:drawing>
            </w:r>
          </w:p>
        </w:tc>
        <w:tc>
          <w:tcPr>
            <w:tcW w:w="6692" w:type="dxa"/>
            <w:gridSpan w:val="3"/>
            <w:tcBorders>
              <w:top w:val="nil"/>
              <w:left w:val="nil"/>
              <w:bottom w:val="nil"/>
              <w:right w:val="nil"/>
            </w:tcBorders>
            <w:vAlign w:val="bottom"/>
          </w:tcPr>
          <w:p w14:paraId="2529D8D1" w14:textId="77777777" w:rsidR="009B4C7B" w:rsidRPr="00302301" w:rsidRDefault="002A0948" w:rsidP="00FD3F3D">
            <w:pPr>
              <w:pStyle w:val="Title"/>
              <w:rPr>
                <w:rFonts w:ascii="Arial" w:hAnsi="Arial" w:cs="Arial"/>
                <w:sz w:val="36"/>
                <w:szCs w:val="36"/>
                <w:u w:val="single"/>
              </w:rPr>
            </w:pPr>
            <w:r>
              <w:rPr>
                <w:rFonts w:ascii="Arial" w:hAnsi="Arial" w:cs="Arial"/>
                <w:sz w:val="36"/>
                <w:szCs w:val="36"/>
                <w:u w:val="single"/>
              </w:rPr>
              <w:t>Recommended</w:t>
            </w:r>
            <w:r w:rsidR="00FD3F3D">
              <w:rPr>
                <w:rFonts w:ascii="Arial" w:hAnsi="Arial" w:cs="Arial"/>
                <w:sz w:val="36"/>
                <w:szCs w:val="36"/>
                <w:u w:val="single"/>
              </w:rPr>
              <w:t xml:space="preserve"> </w:t>
            </w:r>
            <w:r w:rsidR="009B4C7B" w:rsidRPr="00302301">
              <w:rPr>
                <w:rFonts w:ascii="Arial" w:hAnsi="Arial" w:cs="Arial"/>
                <w:sz w:val="36"/>
                <w:szCs w:val="36"/>
                <w:u w:val="single"/>
              </w:rPr>
              <w:t>Pre-Bid Conference</w:t>
            </w:r>
            <w:r w:rsidR="009B4C7B" w:rsidRPr="00302301">
              <w:rPr>
                <w:rFonts w:ascii="Arial" w:hAnsi="Arial" w:cs="Arial"/>
                <w:b w:val="0"/>
                <w:sz w:val="36"/>
                <w:szCs w:val="36"/>
                <w:u w:val="single"/>
              </w:rPr>
              <w:t xml:space="preserve"> </w:t>
            </w:r>
            <w:r w:rsidR="009B4C7B" w:rsidRPr="00302301">
              <w:rPr>
                <w:rFonts w:ascii="Arial" w:hAnsi="Arial" w:cs="Arial"/>
                <w:sz w:val="36"/>
                <w:szCs w:val="36"/>
                <w:u w:val="single"/>
              </w:rPr>
              <w:t>Agenda</w:t>
            </w:r>
          </w:p>
          <w:p w14:paraId="516F9C6C" w14:textId="77777777" w:rsidR="009B4C7B" w:rsidRPr="00302301" w:rsidRDefault="009B4C7B" w:rsidP="009B4C7B">
            <w:pPr>
              <w:pStyle w:val="Title"/>
              <w:jc w:val="right"/>
              <w:rPr>
                <w:rFonts w:ascii="Arial" w:hAnsi="Arial" w:cs="Arial"/>
                <w:sz w:val="24"/>
                <w:u w:val="single"/>
              </w:rPr>
            </w:pPr>
          </w:p>
        </w:tc>
      </w:tr>
      <w:tr w:rsidR="00C97992" w:rsidRPr="00302301" w14:paraId="58388B08" w14:textId="77777777" w:rsidTr="00E12197">
        <w:trPr>
          <w:gridAfter w:val="1"/>
          <w:wAfter w:w="7" w:type="dxa"/>
        </w:trPr>
        <w:tc>
          <w:tcPr>
            <w:tcW w:w="4228" w:type="dxa"/>
            <w:tcBorders>
              <w:top w:val="nil"/>
              <w:left w:val="nil"/>
              <w:bottom w:val="nil"/>
              <w:right w:val="nil"/>
            </w:tcBorders>
          </w:tcPr>
          <w:p w14:paraId="7EAB4C7A" w14:textId="77777777" w:rsidR="009B4C7B" w:rsidRPr="00302301" w:rsidRDefault="007A3432" w:rsidP="00056EBE">
            <w:pPr>
              <w:pStyle w:val="Title"/>
              <w:jc w:val="left"/>
              <w:rPr>
                <w:rFonts w:ascii="Arial" w:hAnsi="Arial" w:cs="Arial"/>
                <w:b w:val="0"/>
                <w:sz w:val="24"/>
              </w:rPr>
            </w:pPr>
            <w:r w:rsidRPr="00302301">
              <w:rPr>
                <w:rFonts w:ascii="Arial" w:hAnsi="Arial" w:cs="Arial"/>
                <w:b w:val="0"/>
                <w:sz w:val="24"/>
              </w:rPr>
              <w:t xml:space="preserve">  </w:t>
            </w:r>
            <w:r w:rsidR="00722E4F" w:rsidRPr="00302301">
              <w:rPr>
                <w:rFonts w:ascii="Arial" w:hAnsi="Arial" w:cs="Arial"/>
                <w:b w:val="0"/>
                <w:sz w:val="24"/>
              </w:rPr>
              <w:t>ENGINEERING DEPARTMENT</w:t>
            </w:r>
          </w:p>
          <w:p w14:paraId="0CA1DA90" w14:textId="0D1D35EB" w:rsidR="00722E4F" w:rsidRPr="00302301" w:rsidRDefault="007A3432" w:rsidP="00056EBE">
            <w:pPr>
              <w:pStyle w:val="Title"/>
              <w:jc w:val="left"/>
              <w:rPr>
                <w:rFonts w:ascii="Arial" w:hAnsi="Arial" w:cs="Arial"/>
                <w:b w:val="0"/>
                <w:sz w:val="28"/>
              </w:rPr>
            </w:pPr>
            <w:r w:rsidRPr="00302301">
              <w:rPr>
                <w:rFonts w:ascii="Arial" w:hAnsi="Arial" w:cs="Arial"/>
                <w:b w:val="0"/>
                <w:sz w:val="20"/>
              </w:rPr>
              <w:t xml:space="preserve">   </w:t>
            </w:r>
            <w:r w:rsidR="00F9003F">
              <w:rPr>
                <w:rFonts w:ascii="Arial" w:hAnsi="Arial" w:cs="Arial"/>
                <w:b w:val="0"/>
                <w:sz w:val="20"/>
              </w:rPr>
              <w:t>(727) 562-</w:t>
            </w:r>
            <w:r w:rsidR="00B452D5">
              <w:rPr>
                <w:rFonts w:ascii="Arial" w:hAnsi="Arial" w:cs="Arial"/>
                <w:b w:val="0"/>
                <w:sz w:val="20"/>
              </w:rPr>
              <w:t>4750</w:t>
            </w:r>
            <w:r w:rsidR="00B452D5" w:rsidRPr="00302301">
              <w:rPr>
                <w:rFonts w:ascii="Arial" w:hAnsi="Arial" w:cs="Arial"/>
                <w:b w:val="0"/>
                <w:sz w:val="20"/>
              </w:rPr>
              <w:t xml:space="preserve"> FAX</w:t>
            </w:r>
            <w:r w:rsidR="00722E4F" w:rsidRPr="00302301">
              <w:rPr>
                <w:rFonts w:ascii="Arial" w:hAnsi="Arial" w:cs="Arial"/>
                <w:b w:val="0"/>
                <w:sz w:val="20"/>
              </w:rPr>
              <w:t>: (727) 562-4755</w:t>
            </w:r>
          </w:p>
        </w:tc>
        <w:tc>
          <w:tcPr>
            <w:tcW w:w="1802" w:type="dxa"/>
            <w:tcBorders>
              <w:top w:val="nil"/>
              <w:left w:val="nil"/>
              <w:bottom w:val="nil"/>
              <w:right w:val="nil"/>
            </w:tcBorders>
            <w:vAlign w:val="center"/>
          </w:tcPr>
          <w:p w14:paraId="384A6BB4" w14:textId="77777777" w:rsidR="009B4C7B" w:rsidRPr="00302301" w:rsidRDefault="009B4C7B" w:rsidP="00E60404">
            <w:pPr>
              <w:pStyle w:val="Title"/>
              <w:ind w:right="-108"/>
              <w:jc w:val="right"/>
              <w:rPr>
                <w:rFonts w:ascii="Arial" w:hAnsi="Arial" w:cs="Arial"/>
                <w:sz w:val="28"/>
                <w:u w:val="single"/>
              </w:rPr>
            </w:pPr>
            <w:r w:rsidRPr="00E12197">
              <w:rPr>
                <w:rFonts w:ascii="Arial" w:hAnsi="Arial" w:cs="Arial"/>
                <w:i/>
                <w:sz w:val="20"/>
                <w:szCs w:val="20"/>
              </w:rPr>
              <w:t>Date/Time</w:t>
            </w:r>
            <w:r w:rsidRPr="00302301">
              <w:rPr>
                <w:rFonts w:ascii="Arial" w:hAnsi="Arial" w:cs="Arial"/>
                <w:sz w:val="20"/>
                <w:szCs w:val="20"/>
              </w:rPr>
              <w:t>:</w:t>
            </w:r>
          </w:p>
        </w:tc>
        <w:tc>
          <w:tcPr>
            <w:tcW w:w="4883" w:type="dxa"/>
            <w:tcBorders>
              <w:top w:val="nil"/>
              <w:left w:val="nil"/>
              <w:bottom w:val="nil"/>
              <w:right w:val="nil"/>
            </w:tcBorders>
            <w:vAlign w:val="center"/>
          </w:tcPr>
          <w:p w14:paraId="1A12A45F" w14:textId="0BA489EE" w:rsidR="009B4C7B" w:rsidRPr="00622CCB" w:rsidRDefault="006E62C9" w:rsidP="00C97992">
            <w:pPr>
              <w:pStyle w:val="Title"/>
              <w:jc w:val="left"/>
              <w:rPr>
                <w:rFonts w:ascii="Arial" w:hAnsi="Arial" w:cs="Arial"/>
                <w:bCs w:val="0"/>
                <w:sz w:val="24"/>
                <w:u w:val="single"/>
              </w:rPr>
            </w:pPr>
            <w:del w:id="0" w:author="Kaylynn Price" w:date="2020-05-12T14:55:00Z">
              <w:r w:rsidRPr="00622CCB" w:rsidDel="00B24AAB">
                <w:rPr>
                  <w:rFonts w:ascii="Arial" w:hAnsi="Arial" w:cs="Arial"/>
                  <w:bCs w:val="0"/>
                  <w:sz w:val="24"/>
                  <w:u w:val="single"/>
                </w:rPr>
                <w:delText xml:space="preserve">Wednesday </w:delText>
              </w:r>
            </w:del>
            <w:ins w:id="1" w:author="Kaylynn Price" w:date="2020-05-12T14:55:00Z">
              <w:r w:rsidR="00B24AAB">
                <w:rPr>
                  <w:rFonts w:ascii="Arial" w:hAnsi="Arial" w:cs="Arial"/>
                  <w:bCs w:val="0"/>
                  <w:sz w:val="24"/>
                  <w:u w:val="single"/>
                </w:rPr>
                <w:t>Friday</w:t>
              </w:r>
              <w:r w:rsidR="00B24AAB" w:rsidRPr="00622CCB">
                <w:rPr>
                  <w:rFonts w:ascii="Arial" w:hAnsi="Arial" w:cs="Arial"/>
                  <w:bCs w:val="0"/>
                  <w:sz w:val="24"/>
                  <w:u w:val="single"/>
                </w:rPr>
                <w:t xml:space="preserve"> </w:t>
              </w:r>
            </w:ins>
            <w:r w:rsidR="009D48E1">
              <w:rPr>
                <w:rFonts w:ascii="Arial" w:hAnsi="Arial" w:cs="Arial"/>
                <w:bCs w:val="0"/>
                <w:sz w:val="24"/>
                <w:u w:val="single"/>
              </w:rPr>
              <w:t xml:space="preserve">May </w:t>
            </w:r>
            <w:r w:rsidRPr="00622CCB">
              <w:rPr>
                <w:rFonts w:ascii="Arial" w:hAnsi="Arial" w:cs="Arial"/>
                <w:bCs w:val="0"/>
                <w:sz w:val="24"/>
                <w:u w:val="single"/>
              </w:rPr>
              <w:t>1</w:t>
            </w:r>
            <w:r w:rsidR="009D48E1">
              <w:rPr>
                <w:rFonts w:ascii="Arial" w:hAnsi="Arial" w:cs="Arial"/>
                <w:bCs w:val="0"/>
                <w:sz w:val="24"/>
                <w:u w:val="single"/>
              </w:rPr>
              <w:t>5</w:t>
            </w:r>
            <w:r w:rsidRPr="00622CCB">
              <w:rPr>
                <w:rFonts w:ascii="Arial" w:hAnsi="Arial" w:cs="Arial"/>
                <w:bCs w:val="0"/>
                <w:sz w:val="24"/>
                <w:u w:val="single"/>
              </w:rPr>
              <w:t xml:space="preserve">, 2020 at </w:t>
            </w:r>
            <w:r w:rsidR="009D48E1">
              <w:rPr>
                <w:rFonts w:ascii="Arial" w:hAnsi="Arial" w:cs="Arial"/>
                <w:bCs w:val="0"/>
                <w:sz w:val="24"/>
                <w:u w:val="single"/>
              </w:rPr>
              <w:t>1</w:t>
            </w:r>
            <w:r w:rsidRPr="00622CCB">
              <w:rPr>
                <w:rFonts w:ascii="Arial" w:hAnsi="Arial" w:cs="Arial"/>
                <w:bCs w:val="0"/>
                <w:sz w:val="24"/>
                <w:u w:val="single"/>
              </w:rPr>
              <w:t>pm</w:t>
            </w:r>
          </w:p>
        </w:tc>
      </w:tr>
      <w:tr w:rsidR="00C97992" w:rsidRPr="00302301" w14:paraId="08C1EFF0" w14:textId="77777777" w:rsidTr="00B452D5">
        <w:trPr>
          <w:gridAfter w:val="1"/>
          <w:wAfter w:w="7" w:type="dxa"/>
          <w:trHeight w:val="108"/>
        </w:trPr>
        <w:tc>
          <w:tcPr>
            <w:tcW w:w="4228" w:type="dxa"/>
            <w:tcBorders>
              <w:top w:val="nil"/>
              <w:left w:val="nil"/>
              <w:bottom w:val="nil"/>
              <w:right w:val="nil"/>
            </w:tcBorders>
          </w:tcPr>
          <w:p w14:paraId="0C3A866E" w14:textId="77777777" w:rsidR="00E60404" w:rsidRPr="00302301" w:rsidRDefault="00E60404" w:rsidP="00A0090B">
            <w:pPr>
              <w:pStyle w:val="Title"/>
              <w:rPr>
                <w:rFonts w:ascii="Arial" w:hAnsi="Arial" w:cs="Arial"/>
                <w:sz w:val="16"/>
                <w:szCs w:val="16"/>
              </w:rPr>
            </w:pPr>
          </w:p>
        </w:tc>
        <w:tc>
          <w:tcPr>
            <w:tcW w:w="1802" w:type="dxa"/>
            <w:tcBorders>
              <w:top w:val="nil"/>
              <w:left w:val="nil"/>
              <w:bottom w:val="nil"/>
              <w:right w:val="nil"/>
            </w:tcBorders>
            <w:vAlign w:val="center"/>
          </w:tcPr>
          <w:p w14:paraId="3C43D93E" w14:textId="77777777" w:rsidR="00E60404" w:rsidRPr="00302301" w:rsidRDefault="00E60404" w:rsidP="009B4C7B">
            <w:pPr>
              <w:pStyle w:val="Title"/>
              <w:ind w:left="-108" w:right="-108"/>
              <w:jc w:val="right"/>
              <w:rPr>
                <w:rFonts w:ascii="Arial" w:hAnsi="Arial" w:cs="Arial"/>
                <w:sz w:val="16"/>
                <w:szCs w:val="16"/>
              </w:rPr>
            </w:pPr>
          </w:p>
        </w:tc>
        <w:tc>
          <w:tcPr>
            <w:tcW w:w="4883" w:type="dxa"/>
            <w:tcBorders>
              <w:top w:val="nil"/>
              <w:left w:val="nil"/>
              <w:bottom w:val="nil"/>
              <w:right w:val="nil"/>
            </w:tcBorders>
            <w:vAlign w:val="center"/>
          </w:tcPr>
          <w:p w14:paraId="11F1EA9B" w14:textId="77777777" w:rsidR="00E60404" w:rsidRPr="00302301" w:rsidRDefault="00E60404" w:rsidP="009B4C7B">
            <w:pPr>
              <w:pStyle w:val="Title"/>
              <w:jc w:val="right"/>
              <w:rPr>
                <w:rFonts w:ascii="Arial" w:hAnsi="Arial" w:cs="Arial"/>
                <w:b w:val="0"/>
                <w:sz w:val="16"/>
                <w:szCs w:val="16"/>
              </w:rPr>
            </w:pPr>
          </w:p>
        </w:tc>
      </w:tr>
      <w:tr w:rsidR="00C97992" w:rsidRPr="00302301" w14:paraId="4F2D432F" w14:textId="77777777" w:rsidTr="00E12197">
        <w:trPr>
          <w:gridAfter w:val="1"/>
          <w:wAfter w:w="7" w:type="dxa"/>
        </w:trPr>
        <w:tc>
          <w:tcPr>
            <w:tcW w:w="4228" w:type="dxa"/>
            <w:tcBorders>
              <w:top w:val="nil"/>
              <w:left w:val="nil"/>
              <w:bottom w:val="nil"/>
              <w:right w:val="nil"/>
            </w:tcBorders>
          </w:tcPr>
          <w:p w14:paraId="131E8370" w14:textId="77777777" w:rsidR="009B4C7B" w:rsidRPr="00302301" w:rsidRDefault="009B4C7B" w:rsidP="00A0090B">
            <w:pPr>
              <w:pStyle w:val="Title"/>
              <w:rPr>
                <w:rFonts w:ascii="Arial" w:hAnsi="Arial" w:cs="Arial"/>
                <w:sz w:val="28"/>
              </w:rPr>
            </w:pPr>
          </w:p>
        </w:tc>
        <w:tc>
          <w:tcPr>
            <w:tcW w:w="1802" w:type="dxa"/>
            <w:tcBorders>
              <w:top w:val="nil"/>
              <w:left w:val="nil"/>
              <w:bottom w:val="nil"/>
              <w:right w:val="nil"/>
            </w:tcBorders>
            <w:vAlign w:val="center"/>
          </w:tcPr>
          <w:p w14:paraId="48FA9BB3" w14:textId="2291D02E" w:rsidR="00192E03" w:rsidRDefault="00192E03" w:rsidP="0034551E">
            <w:pPr>
              <w:pStyle w:val="Title"/>
              <w:ind w:left="-108" w:right="-108"/>
              <w:rPr>
                <w:rFonts w:ascii="Arial" w:hAnsi="Arial" w:cs="Arial"/>
                <w:i/>
                <w:sz w:val="20"/>
                <w:szCs w:val="20"/>
              </w:rPr>
            </w:pPr>
            <w:r>
              <w:rPr>
                <w:rFonts w:ascii="Arial" w:hAnsi="Arial" w:cs="Arial"/>
                <w:i/>
                <w:sz w:val="20"/>
                <w:szCs w:val="20"/>
              </w:rPr>
              <w:t xml:space="preserve">               </w:t>
            </w:r>
            <w:r w:rsidR="009B4C7B" w:rsidRPr="0034551E">
              <w:rPr>
                <w:rFonts w:ascii="Arial" w:hAnsi="Arial" w:cs="Arial"/>
                <w:i/>
                <w:sz w:val="20"/>
                <w:szCs w:val="20"/>
              </w:rPr>
              <w:t>Meeting</w:t>
            </w:r>
            <w:r w:rsidR="00E12197">
              <w:rPr>
                <w:rFonts w:ascii="Arial" w:hAnsi="Arial" w:cs="Arial"/>
                <w:i/>
                <w:sz w:val="20"/>
                <w:szCs w:val="20"/>
              </w:rPr>
              <w:t xml:space="preserve"> </w:t>
            </w:r>
          </w:p>
          <w:p w14:paraId="14A50A79" w14:textId="2F5B4580" w:rsidR="009B4C7B" w:rsidRPr="0034551E" w:rsidRDefault="00192E03" w:rsidP="0034551E">
            <w:pPr>
              <w:pStyle w:val="Title"/>
              <w:ind w:left="-108" w:right="-108"/>
              <w:rPr>
                <w:rFonts w:ascii="Arial" w:hAnsi="Arial" w:cs="Arial"/>
                <w:i/>
                <w:sz w:val="28"/>
                <w:u w:val="single"/>
              </w:rPr>
            </w:pPr>
            <w:r>
              <w:rPr>
                <w:rFonts w:ascii="Arial" w:hAnsi="Arial" w:cs="Arial"/>
                <w:i/>
                <w:sz w:val="20"/>
                <w:szCs w:val="20"/>
              </w:rPr>
              <w:t xml:space="preserve">               </w:t>
            </w:r>
            <w:r w:rsidR="00E12197">
              <w:rPr>
                <w:rFonts w:ascii="Arial" w:hAnsi="Arial" w:cs="Arial"/>
                <w:i/>
                <w:sz w:val="20"/>
                <w:szCs w:val="20"/>
              </w:rPr>
              <w:t>Location</w:t>
            </w:r>
            <w:r w:rsidR="009B4C7B" w:rsidRPr="0034551E">
              <w:rPr>
                <w:rFonts w:ascii="Arial" w:hAnsi="Arial" w:cs="Arial"/>
                <w:i/>
                <w:sz w:val="20"/>
                <w:szCs w:val="20"/>
              </w:rPr>
              <w:t>:</w:t>
            </w:r>
          </w:p>
        </w:tc>
        <w:tc>
          <w:tcPr>
            <w:tcW w:w="4883" w:type="dxa"/>
            <w:tcBorders>
              <w:top w:val="nil"/>
              <w:left w:val="nil"/>
              <w:bottom w:val="nil"/>
              <w:right w:val="nil"/>
            </w:tcBorders>
            <w:vAlign w:val="center"/>
          </w:tcPr>
          <w:p w14:paraId="796913E5" w14:textId="472AAD3A" w:rsidR="009B4C7B" w:rsidRPr="00622CCB" w:rsidRDefault="009D48E1" w:rsidP="00C72282">
            <w:pPr>
              <w:pStyle w:val="Title"/>
              <w:jc w:val="left"/>
              <w:rPr>
                <w:rFonts w:ascii="Arial" w:hAnsi="Arial" w:cs="Arial"/>
                <w:bCs w:val="0"/>
                <w:sz w:val="24"/>
                <w:highlight w:val="yellow"/>
              </w:rPr>
            </w:pPr>
            <w:del w:id="2" w:author="Kaylynn Price" w:date="2020-05-12T14:55:00Z">
              <w:r w:rsidDel="00B24AAB">
                <w:rPr>
                  <w:rFonts w:ascii="Arial" w:hAnsi="Arial" w:cs="Arial"/>
                  <w:bCs w:val="0"/>
                  <w:sz w:val="24"/>
                </w:rPr>
                <w:delText xml:space="preserve">NE </w:delText>
              </w:r>
            </w:del>
            <w:ins w:id="3" w:author="Kaylynn Price" w:date="2020-05-12T14:55:00Z">
              <w:r w:rsidR="00B24AAB">
                <w:rPr>
                  <w:rFonts w:ascii="Arial" w:hAnsi="Arial" w:cs="Arial"/>
                  <w:bCs w:val="0"/>
                  <w:sz w:val="24"/>
                </w:rPr>
                <w:t>MS</w:t>
              </w:r>
              <w:r w:rsidR="00B24AAB">
                <w:rPr>
                  <w:rFonts w:ascii="Arial" w:hAnsi="Arial" w:cs="Arial"/>
                  <w:bCs w:val="0"/>
                  <w:sz w:val="24"/>
                </w:rPr>
                <w:t xml:space="preserve"> </w:t>
              </w:r>
            </w:ins>
            <w:r>
              <w:rPr>
                <w:rFonts w:ascii="Arial" w:hAnsi="Arial" w:cs="Arial"/>
                <w:bCs w:val="0"/>
                <w:sz w:val="24"/>
              </w:rPr>
              <w:t xml:space="preserve">WRF Breakroom </w:t>
            </w:r>
          </w:p>
        </w:tc>
      </w:tr>
    </w:tbl>
    <w:p w14:paraId="167739D1" w14:textId="77777777" w:rsidR="00C17560" w:rsidRPr="00302301" w:rsidRDefault="00C17560">
      <w:pPr>
        <w:pStyle w:val="Title"/>
        <w:rPr>
          <w:rFonts w:ascii="Arial" w:hAnsi="Arial" w:cs="Arial"/>
          <w:b w:val="0"/>
        </w:rPr>
      </w:pPr>
    </w:p>
    <w:p w14:paraId="76F1D54C" w14:textId="5425B83E" w:rsidR="00101A77" w:rsidRPr="00302301" w:rsidRDefault="006E62C9" w:rsidP="00AE7E4B">
      <w:pPr>
        <w:pStyle w:val="Title"/>
        <w:rPr>
          <w:rFonts w:ascii="Garamond" w:hAnsi="Garamond" w:cs="Arial"/>
          <w:sz w:val="36"/>
          <w:szCs w:val="28"/>
          <w:u w:val="single"/>
        </w:rPr>
      </w:pPr>
      <w:r>
        <w:rPr>
          <w:rFonts w:ascii="Garamond" w:hAnsi="Garamond" w:cs="Arial"/>
          <w:sz w:val="36"/>
          <w:szCs w:val="28"/>
          <w:u w:val="single"/>
        </w:rPr>
        <w:t>Marshall St. – Northeast WRF Crack Sealing</w:t>
      </w:r>
      <w:r w:rsidR="000C79E4">
        <w:rPr>
          <w:rFonts w:ascii="Garamond" w:hAnsi="Garamond" w:cs="Arial"/>
          <w:sz w:val="36"/>
          <w:szCs w:val="28"/>
          <w:u w:val="single"/>
        </w:rPr>
        <w:t xml:space="preserve"> (</w:t>
      </w:r>
      <w:r>
        <w:rPr>
          <w:rFonts w:ascii="Garamond" w:hAnsi="Garamond" w:cs="Arial"/>
          <w:sz w:val="36"/>
          <w:szCs w:val="28"/>
          <w:u w:val="single"/>
        </w:rPr>
        <w:t>18-0046-UT</w:t>
      </w:r>
      <w:r w:rsidR="000C79E4">
        <w:rPr>
          <w:rFonts w:ascii="Garamond" w:hAnsi="Garamond" w:cs="Arial"/>
          <w:sz w:val="36"/>
          <w:szCs w:val="28"/>
          <w:u w:val="single"/>
        </w:rPr>
        <w:t>)</w:t>
      </w:r>
    </w:p>
    <w:p w14:paraId="3690C4AA" w14:textId="77777777" w:rsidR="00531717" w:rsidRPr="00302301" w:rsidRDefault="00531717" w:rsidP="00531717">
      <w:pPr>
        <w:rPr>
          <w:rFonts w:ascii="Arial" w:hAnsi="Arial" w:cs="Arial"/>
          <w:b/>
          <w:bCs/>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29"/>
        <w:gridCol w:w="4496"/>
        <w:gridCol w:w="1624"/>
      </w:tblGrid>
      <w:tr w:rsidR="00915247" w:rsidRPr="00302301" w14:paraId="63BF4DF9" w14:textId="77777777" w:rsidTr="00C97992">
        <w:trPr>
          <w:jc w:val="center"/>
        </w:trPr>
        <w:tc>
          <w:tcPr>
            <w:tcW w:w="4329" w:type="dxa"/>
          </w:tcPr>
          <w:p w14:paraId="6AD57191" w14:textId="77777777" w:rsidR="00915247" w:rsidRPr="00302301" w:rsidRDefault="00915247" w:rsidP="00531717">
            <w:pPr>
              <w:rPr>
                <w:rFonts w:ascii="Arial" w:hAnsi="Arial" w:cs="Arial"/>
                <w:b/>
                <w:bCs/>
                <w:sz w:val="22"/>
                <w:szCs w:val="22"/>
              </w:rPr>
            </w:pPr>
            <w:r w:rsidRPr="00302301">
              <w:rPr>
                <w:rFonts w:ascii="Arial" w:hAnsi="Arial" w:cs="Arial"/>
                <w:b/>
                <w:bCs/>
                <w:sz w:val="22"/>
                <w:szCs w:val="22"/>
              </w:rPr>
              <w:t>City of Clearwater Project Manager:</w:t>
            </w:r>
          </w:p>
        </w:tc>
        <w:tc>
          <w:tcPr>
            <w:tcW w:w="4496" w:type="dxa"/>
          </w:tcPr>
          <w:p w14:paraId="1972B047" w14:textId="0ED3094D" w:rsidR="00915247" w:rsidRPr="00990899" w:rsidRDefault="006E62C9" w:rsidP="00531717">
            <w:pPr>
              <w:rPr>
                <w:rFonts w:ascii="Arial" w:hAnsi="Arial" w:cs="Arial"/>
                <w:b/>
                <w:bCs/>
                <w:sz w:val="22"/>
                <w:szCs w:val="22"/>
                <w:rPrChange w:id="4" w:author="Kaylynn Price" w:date="2020-05-12T15:12:00Z">
                  <w:rPr>
                    <w:rFonts w:ascii="Arial" w:hAnsi="Arial" w:cs="Arial"/>
                    <w:b/>
                    <w:bCs/>
                    <w:sz w:val="22"/>
                    <w:szCs w:val="22"/>
                  </w:rPr>
                </w:rPrChange>
              </w:rPr>
            </w:pPr>
            <w:r w:rsidRPr="00990899">
              <w:rPr>
                <w:rFonts w:ascii="Arial" w:hAnsi="Arial" w:cs="Arial"/>
                <w:b/>
                <w:bCs/>
                <w:sz w:val="22"/>
                <w:szCs w:val="22"/>
                <w:rPrChange w:id="5" w:author="Kaylynn Price" w:date="2020-05-12T15:12:00Z">
                  <w:rPr>
                    <w:rFonts w:ascii="Arial" w:hAnsi="Arial" w:cs="Arial"/>
                    <w:b/>
                    <w:bCs/>
                    <w:sz w:val="22"/>
                    <w:szCs w:val="22"/>
                  </w:rPr>
                </w:rPrChange>
              </w:rPr>
              <w:t>Kaylynn Price</w:t>
            </w:r>
          </w:p>
        </w:tc>
        <w:tc>
          <w:tcPr>
            <w:tcW w:w="1624" w:type="dxa"/>
          </w:tcPr>
          <w:p w14:paraId="5FE15D25" w14:textId="78BB5267" w:rsidR="00915247" w:rsidRPr="00302301" w:rsidRDefault="006E62C9" w:rsidP="0034551E">
            <w:pPr>
              <w:rPr>
                <w:rFonts w:ascii="Arial" w:hAnsi="Arial" w:cs="Arial"/>
                <w:b/>
                <w:bCs/>
                <w:sz w:val="22"/>
                <w:szCs w:val="22"/>
              </w:rPr>
            </w:pPr>
            <w:r>
              <w:rPr>
                <w:rFonts w:ascii="Arial" w:hAnsi="Arial" w:cs="Arial"/>
                <w:b/>
                <w:bCs/>
                <w:sz w:val="22"/>
                <w:szCs w:val="22"/>
              </w:rPr>
              <w:t>727</w:t>
            </w:r>
            <w:ins w:id="6" w:author="Kaylynn Price" w:date="2020-05-12T15:12:00Z">
              <w:r w:rsidR="00990899">
                <w:rPr>
                  <w:rFonts w:ascii="Arial" w:hAnsi="Arial" w:cs="Arial"/>
                  <w:b/>
                  <w:bCs/>
                  <w:sz w:val="22"/>
                  <w:szCs w:val="22"/>
                </w:rPr>
                <w:t>-</w:t>
              </w:r>
            </w:ins>
            <w:del w:id="7" w:author="Kaylynn Price" w:date="2020-05-12T15:12:00Z">
              <w:r w:rsidDel="00990899">
                <w:rPr>
                  <w:rFonts w:ascii="Arial" w:hAnsi="Arial" w:cs="Arial"/>
                  <w:b/>
                  <w:bCs/>
                  <w:sz w:val="22"/>
                  <w:szCs w:val="22"/>
                </w:rPr>
                <w:delText xml:space="preserve"> </w:delText>
              </w:r>
            </w:del>
            <w:r>
              <w:rPr>
                <w:rFonts w:ascii="Arial" w:hAnsi="Arial" w:cs="Arial"/>
                <w:b/>
                <w:bCs/>
                <w:sz w:val="22"/>
                <w:szCs w:val="22"/>
              </w:rPr>
              <w:t>562-4773</w:t>
            </w:r>
          </w:p>
        </w:tc>
      </w:tr>
      <w:tr w:rsidR="00915247" w:rsidRPr="00302301" w14:paraId="1BCBECA4" w14:textId="77777777" w:rsidTr="00C97992">
        <w:trPr>
          <w:trHeight w:val="387"/>
          <w:jc w:val="center"/>
        </w:trPr>
        <w:tc>
          <w:tcPr>
            <w:tcW w:w="4329" w:type="dxa"/>
          </w:tcPr>
          <w:p w14:paraId="3D1F3B20" w14:textId="77777777" w:rsidR="00915247" w:rsidRPr="00302301" w:rsidRDefault="00915247" w:rsidP="00637FD4">
            <w:pPr>
              <w:ind w:left="11"/>
              <w:rPr>
                <w:rFonts w:ascii="Arial" w:hAnsi="Arial" w:cs="Arial"/>
                <w:b/>
                <w:bCs/>
                <w:sz w:val="22"/>
                <w:szCs w:val="22"/>
              </w:rPr>
            </w:pPr>
          </w:p>
        </w:tc>
        <w:tc>
          <w:tcPr>
            <w:tcW w:w="6120" w:type="dxa"/>
            <w:gridSpan w:val="2"/>
          </w:tcPr>
          <w:p w14:paraId="73671A0E" w14:textId="4C95675A" w:rsidR="00A41CE0" w:rsidRPr="00990899" w:rsidRDefault="00A55E7E" w:rsidP="00531717">
            <w:pPr>
              <w:rPr>
                <w:rFonts w:ascii="Arial" w:hAnsi="Arial" w:cs="Arial"/>
                <w:sz w:val="22"/>
                <w:szCs w:val="22"/>
                <w:rPrChange w:id="8" w:author="Kaylynn Price" w:date="2020-05-12T15:12:00Z">
                  <w:rPr>
                    <w:rFonts w:ascii="Arial" w:hAnsi="Arial" w:cs="Arial"/>
                    <w:sz w:val="22"/>
                    <w:szCs w:val="22"/>
                  </w:rPr>
                </w:rPrChange>
              </w:rPr>
            </w:pPr>
            <w:r w:rsidRPr="00990899">
              <w:rPr>
                <w:rFonts w:ascii="Arial" w:hAnsi="Arial" w:cs="Arial"/>
                <w:rPrChange w:id="9" w:author="Kaylynn Price" w:date="2020-05-12T15:12:00Z">
                  <w:rPr/>
                </w:rPrChange>
              </w:rPr>
              <w:fldChar w:fldCharType="begin"/>
            </w:r>
            <w:r w:rsidRPr="00990899">
              <w:rPr>
                <w:rFonts w:ascii="Arial" w:hAnsi="Arial" w:cs="Arial"/>
                <w:rPrChange w:id="10" w:author="Kaylynn Price" w:date="2020-05-12T15:12:00Z">
                  <w:rPr/>
                </w:rPrChange>
              </w:rPr>
              <w:instrText xml:space="preserve"> HYPERLINK "mailto:Kaylynn.Price@myclearwater.com" </w:instrText>
            </w:r>
            <w:r w:rsidRPr="00990899">
              <w:rPr>
                <w:rFonts w:ascii="Arial" w:hAnsi="Arial" w:cs="Arial"/>
                <w:rPrChange w:id="11" w:author="Kaylynn Price" w:date="2020-05-12T15:12:00Z">
                  <w:rPr/>
                </w:rPrChange>
              </w:rPr>
              <w:fldChar w:fldCharType="separate"/>
            </w:r>
            <w:r w:rsidR="00A41CE0" w:rsidRPr="00990899">
              <w:rPr>
                <w:rStyle w:val="Hyperlink"/>
                <w:rFonts w:ascii="Arial" w:hAnsi="Arial" w:cs="Arial"/>
                <w:sz w:val="22"/>
                <w:szCs w:val="22"/>
                <w:rPrChange w:id="12" w:author="Kaylynn Price" w:date="2020-05-12T15:12:00Z">
                  <w:rPr>
                    <w:rStyle w:val="Hyperlink"/>
                    <w:rFonts w:ascii="Arial" w:hAnsi="Arial" w:cs="Arial"/>
                    <w:sz w:val="22"/>
                    <w:szCs w:val="22"/>
                  </w:rPr>
                </w:rPrChange>
              </w:rPr>
              <w:t>Kaylynn.Price@myclearwater.com</w:t>
            </w:r>
            <w:r w:rsidRPr="00990899">
              <w:rPr>
                <w:rStyle w:val="Hyperlink"/>
                <w:rFonts w:ascii="Arial" w:hAnsi="Arial" w:cs="Arial"/>
                <w:sz w:val="22"/>
                <w:szCs w:val="22"/>
                <w:rPrChange w:id="13" w:author="Kaylynn Price" w:date="2020-05-12T15:12:00Z">
                  <w:rPr>
                    <w:rStyle w:val="Hyperlink"/>
                    <w:rFonts w:ascii="Arial" w:hAnsi="Arial" w:cs="Arial"/>
                    <w:sz w:val="22"/>
                    <w:szCs w:val="22"/>
                  </w:rPr>
                </w:rPrChange>
              </w:rPr>
              <w:fldChar w:fldCharType="end"/>
            </w:r>
          </w:p>
          <w:p w14:paraId="1D81E8C7" w14:textId="77777777" w:rsidR="00915247" w:rsidRPr="00990899" w:rsidRDefault="00915247" w:rsidP="00531717">
            <w:pPr>
              <w:rPr>
                <w:rFonts w:ascii="Arial" w:hAnsi="Arial" w:cs="Arial"/>
                <w:b/>
                <w:bCs/>
                <w:sz w:val="22"/>
                <w:szCs w:val="22"/>
                <w:rPrChange w:id="14" w:author="Kaylynn Price" w:date="2020-05-12T15:12:00Z">
                  <w:rPr>
                    <w:rFonts w:ascii="Arial" w:hAnsi="Arial" w:cs="Arial"/>
                    <w:b/>
                    <w:bCs/>
                    <w:sz w:val="22"/>
                    <w:szCs w:val="22"/>
                  </w:rPr>
                </w:rPrChange>
              </w:rPr>
            </w:pPr>
          </w:p>
        </w:tc>
      </w:tr>
      <w:tr w:rsidR="00B0656A" w:rsidRPr="00302301" w14:paraId="2B8D15C6" w14:textId="77777777" w:rsidTr="00363A1C">
        <w:trPr>
          <w:trHeight w:val="1377"/>
          <w:jc w:val="center"/>
        </w:trPr>
        <w:tc>
          <w:tcPr>
            <w:tcW w:w="4329" w:type="dxa"/>
          </w:tcPr>
          <w:p w14:paraId="79421AF4" w14:textId="77777777" w:rsidR="00A061B6" w:rsidRDefault="00B0656A" w:rsidP="00C97992">
            <w:pPr>
              <w:rPr>
                <w:rFonts w:ascii="Arial" w:hAnsi="Arial" w:cs="Arial"/>
                <w:b/>
                <w:sz w:val="22"/>
                <w:szCs w:val="22"/>
              </w:rPr>
            </w:pPr>
            <w:r w:rsidRPr="00302301">
              <w:rPr>
                <w:rFonts w:ascii="Arial" w:hAnsi="Arial" w:cs="Arial"/>
                <w:b/>
                <w:sz w:val="22"/>
                <w:szCs w:val="22"/>
              </w:rPr>
              <w:t>Consultant Company</w:t>
            </w:r>
            <w:r w:rsidR="00C97992" w:rsidRPr="00302301">
              <w:rPr>
                <w:rFonts w:ascii="Arial" w:hAnsi="Arial" w:cs="Arial"/>
                <w:b/>
                <w:sz w:val="22"/>
                <w:szCs w:val="22"/>
              </w:rPr>
              <w:t>/</w:t>
            </w:r>
            <w:r w:rsidRPr="00302301">
              <w:rPr>
                <w:rFonts w:ascii="Arial" w:hAnsi="Arial" w:cs="Arial"/>
                <w:b/>
                <w:sz w:val="22"/>
                <w:szCs w:val="22"/>
              </w:rPr>
              <w:t>Project Manager:</w:t>
            </w:r>
          </w:p>
          <w:p w14:paraId="7810F880" w14:textId="77777777" w:rsidR="00A061B6" w:rsidRPr="00A061B6" w:rsidRDefault="00A061B6" w:rsidP="00A061B6">
            <w:pPr>
              <w:rPr>
                <w:rFonts w:ascii="Arial" w:hAnsi="Arial" w:cs="Arial"/>
                <w:sz w:val="22"/>
                <w:szCs w:val="22"/>
              </w:rPr>
            </w:pPr>
          </w:p>
          <w:p w14:paraId="3E1A3C10" w14:textId="2AF51186" w:rsidR="003B6132" w:rsidRDefault="003B6132" w:rsidP="00A061B6">
            <w:pPr>
              <w:rPr>
                <w:rFonts w:ascii="Arial" w:hAnsi="Arial" w:cs="Arial"/>
                <w:b/>
                <w:sz w:val="22"/>
                <w:szCs w:val="22"/>
              </w:rPr>
            </w:pPr>
          </w:p>
          <w:p w14:paraId="16ADFCA7" w14:textId="4F18252A" w:rsidR="004C53E2" w:rsidRDefault="004C53E2" w:rsidP="00A061B6">
            <w:pPr>
              <w:rPr>
                <w:rFonts w:ascii="Arial" w:hAnsi="Arial" w:cs="Arial"/>
                <w:b/>
                <w:sz w:val="22"/>
                <w:szCs w:val="22"/>
              </w:rPr>
            </w:pPr>
            <w:r>
              <w:rPr>
                <w:rFonts w:ascii="Arial" w:hAnsi="Arial" w:cs="Arial"/>
                <w:b/>
                <w:sz w:val="22"/>
                <w:szCs w:val="22"/>
              </w:rPr>
              <w:t>City of Clearwater Public Utilities</w:t>
            </w:r>
          </w:p>
          <w:p w14:paraId="6D007490" w14:textId="77777777" w:rsidR="004C53E2" w:rsidRDefault="004C53E2" w:rsidP="00441E02">
            <w:pPr>
              <w:rPr>
                <w:rFonts w:ascii="Arial" w:hAnsi="Arial" w:cs="Arial"/>
                <w:b/>
                <w:sz w:val="22"/>
                <w:szCs w:val="22"/>
              </w:rPr>
            </w:pPr>
          </w:p>
          <w:p w14:paraId="407A32A1" w14:textId="77777777" w:rsidR="004C53E2" w:rsidRDefault="004C53E2" w:rsidP="00441E02">
            <w:pPr>
              <w:rPr>
                <w:rFonts w:ascii="Arial" w:hAnsi="Arial" w:cs="Arial"/>
                <w:b/>
                <w:sz w:val="22"/>
                <w:szCs w:val="22"/>
              </w:rPr>
            </w:pPr>
          </w:p>
          <w:p w14:paraId="41E0BC9C" w14:textId="77777777" w:rsidR="00990899" w:rsidRDefault="00990899" w:rsidP="00441E02">
            <w:pPr>
              <w:rPr>
                <w:ins w:id="15" w:author="Kaylynn Price" w:date="2020-05-12T15:09:00Z"/>
                <w:rFonts w:ascii="Arial" w:hAnsi="Arial" w:cs="Arial"/>
                <w:b/>
                <w:sz w:val="22"/>
                <w:szCs w:val="22"/>
              </w:rPr>
            </w:pPr>
          </w:p>
          <w:p w14:paraId="41F3EC71" w14:textId="77777777" w:rsidR="00990899" w:rsidRDefault="00990899" w:rsidP="00441E02">
            <w:pPr>
              <w:rPr>
                <w:ins w:id="16" w:author="Kaylynn Price" w:date="2020-05-12T15:09:00Z"/>
                <w:rFonts w:ascii="Arial" w:hAnsi="Arial" w:cs="Arial"/>
                <w:b/>
                <w:sz w:val="22"/>
                <w:szCs w:val="22"/>
              </w:rPr>
            </w:pPr>
          </w:p>
          <w:p w14:paraId="1955D5AE" w14:textId="45C27920" w:rsidR="004C53E2" w:rsidRDefault="006F0D3C" w:rsidP="00441E02">
            <w:pPr>
              <w:rPr>
                <w:rFonts w:ascii="Arial" w:hAnsi="Arial" w:cs="Arial"/>
                <w:b/>
                <w:sz w:val="22"/>
                <w:szCs w:val="22"/>
              </w:rPr>
            </w:pPr>
            <w:r>
              <w:rPr>
                <w:rFonts w:ascii="Arial" w:hAnsi="Arial" w:cs="Arial"/>
                <w:b/>
                <w:sz w:val="22"/>
                <w:szCs w:val="22"/>
              </w:rPr>
              <w:t xml:space="preserve">Engineering Contract Specialist </w:t>
            </w:r>
          </w:p>
          <w:p w14:paraId="6BA1AA6E" w14:textId="77777777" w:rsidR="004C53E2" w:rsidRDefault="004C53E2" w:rsidP="00441E02">
            <w:pPr>
              <w:rPr>
                <w:rFonts w:ascii="Arial" w:hAnsi="Arial" w:cs="Arial"/>
                <w:b/>
                <w:sz w:val="22"/>
                <w:szCs w:val="22"/>
              </w:rPr>
            </w:pPr>
          </w:p>
          <w:p w14:paraId="0F7F0B81" w14:textId="0CF344C3" w:rsidR="00441E02" w:rsidRDefault="003B6132" w:rsidP="00441E02">
            <w:pPr>
              <w:rPr>
                <w:rFonts w:ascii="Arial" w:hAnsi="Arial" w:cs="Arial"/>
                <w:color w:val="3333FF"/>
                <w:sz w:val="22"/>
                <w:szCs w:val="22"/>
                <w:u w:val="single"/>
              </w:rPr>
            </w:pPr>
            <w:r>
              <w:rPr>
                <w:rFonts w:ascii="Arial" w:hAnsi="Arial" w:cs="Arial"/>
                <w:b/>
                <w:sz w:val="22"/>
                <w:szCs w:val="22"/>
              </w:rPr>
              <w:t xml:space="preserve">   </w:t>
            </w:r>
            <w:r w:rsidR="00441E02">
              <w:rPr>
                <w:rFonts w:ascii="Arial" w:hAnsi="Arial" w:cs="Arial"/>
                <w:b/>
                <w:sz w:val="22"/>
                <w:szCs w:val="22"/>
              </w:rPr>
              <w:t xml:space="preserve">                                                           </w:t>
            </w:r>
          </w:p>
          <w:p w14:paraId="17E9179A" w14:textId="77777777" w:rsidR="00B0656A" w:rsidRPr="00A061B6" w:rsidRDefault="00D134CE" w:rsidP="00D134CE">
            <w:pPr>
              <w:rPr>
                <w:rFonts w:ascii="Arial" w:hAnsi="Arial" w:cs="Arial"/>
                <w:b/>
                <w:sz w:val="22"/>
                <w:szCs w:val="22"/>
              </w:rPr>
            </w:pPr>
            <w:r>
              <w:rPr>
                <w:rFonts w:ascii="Arial" w:hAnsi="Arial" w:cs="Arial"/>
                <w:b/>
                <w:sz w:val="22"/>
                <w:szCs w:val="22"/>
              </w:rPr>
              <w:t xml:space="preserve">                                                   </w:t>
            </w:r>
            <w:r w:rsidR="000A48C3">
              <w:rPr>
                <w:rFonts w:ascii="Arial" w:hAnsi="Arial" w:cs="Arial"/>
                <w:b/>
                <w:sz w:val="22"/>
                <w:szCs w:val="22"/>
              </w:rPr>
              <w:t xml:space="preserve">                        </w:t>
            </w:r>
          </w:p>
        </w:tc>
        <w:tc>
          <w:tcPr>
            <w:tcW w:w="4496" w:type="dxa"/>
          </w:tcPr>
          <w:p w14:paraId="643B2A36" w14:textId="1C0DE395" w:rsidR="00C97992" w:rsidRPr="00990899" w:rsidRDefault="006E62C9" w:rsidP="00C97992">
            <w:pPr>
              <w:rPr>
                <w:rFonts w:ascii="Arial" w:hAnsi="Arial" w:cs="Arial"/>
                <w:b/>
                <w:sz w:val="22"/>
                <w:szCs w:val="22"/>
                <w:rPrChange w:id="17" w:author="Kaylynn Price" w:date="2020-05-12T15:12:00Z">
                  <w:rPr>
                    <w:rFonts w:ascii="Arial" w:hAnsi="Arial" w:cs="Arial"/>
                    <w:b/>
                    <w:sz w:val="22"/>
                    <w:szCs w:val="22"/>
                  </w:rPr>
                </w:rPrChange>
              </w:rPr>
            </w:pPr>
            <w:r w:rsidRPr="00990899">
              <w:rPr>
                <w:rFonts w:ascii="Arial" w:hAnsi="Arial" w:cs="Arial"/>
                <w:b/>
                <w:sz w:val="22"/>
                <w:szCs w:val="22"/>
                <w:rPrChange w:id="18" w:author="Kaylynn Price" w:date="2020-05-12T15:12:00Z">
                  <w:rPr>
                    <w:rFonts w:ascii="Arial" w:hAnsi="Arial" w:cs="Arial"/>
                    <w:b/>
                    <w:sz w:val="22"/>
                    <w:szCs w:val="22"/>
                  </w:rPr>
                </w:rPrChange>
              </w:rPr>
              <w:t>Brown and Caldwell</w:t>
            </w:r>
            <w:r w:rsidR="004C53E2" w:rsidRPr="00990899">
              <w:rPr>
                <w:rFonts w:ascii="Arial" w:hAnsi="Arial" w:cs="Arial"/>
                <w:b/>
                <w:sz w:val="22"/>
                <w:szCs w:val="22"/>
                <w:rPrChange w:id="19" w:author="Kaylynn Price" w:date="2020-05-12T15:12:00Z">
                  <w:rPr>
                    <w:rFonts w:ascii="Arial" w:hAnsi="Arial" w:cs="Arial"/>
                    <w:b/>
                    <w:sz w:val="22"/>
                    <w:szCs w:val="22"/>
                  </w:rPr>
                </w:rPrChange>
              </w:rPr>
              <w:t xml:space="preserve"> – Phil Walker</w:t>
            </w:r>
          </w:p>
          <w:p w14:paraId="4E1B1558" w14:textId="2816EA9E" w:rsidR="004C53E2" w:rsidRPr="00990899" w:rsidRDefault="00A55E7E" w:rsidP="00C97992">
            <w:pPr>
              <w:rPr>
                <w:rFonts w:ascii="Arial" w:hAnsi="Arial" w:cs="Arial"/>
                <w:sz w:val="22"/>
                <w:szCs w:val="22"/>
                <w:rPrChange w:id="20" w:author="Kaylynn Price" w:date="2020-05-12T15:12:00Z">
                  <w:rPr>
                    <w:rFonts w:ascii="Arial" w:hAnsi="Arial" w:cs="Arial"/>
                    <w:sz w:val="22"/>
                    <w:szCs w:val="22"/>
                  </w:rPr>
                </w:rPrChange>
              </w:rPr>
            </w:pPr>
            <w:r w:rsidRPr="00990899">
              <w:rPr>
                <w:rFonts w:ascii="Arial" w:hAnsi="Arial" w:cs="Arial"/>
                <w:sz w:val="22"/>
                <w:szCs w:val="22"/>
                <w:rPrChange w:id="21" w:author="Kaylynn Price" w:date="2020-05-12T15:12:00Z">
                  <w:rPr/>
                </w:rPrChange>
              </w:rPr>
              <w:fldChar w:fldCharType="begin"/>
            </w:r>
            <w:r w:rsidRPr="00990899">
              <w:rPr>
                <w:rFonts w:ascii="Arial" w:hAnsi="Arial" w:cs="Arial"/>
                <w:sz w:val="22"/>
                <w:szCs w:val="22"/>
                <w:rPrChange w:id="22" w:author="Kaylynn Price" w:date="2020-05-12T15:12:00Z">
                  <w:rPr/>
                </w:rPrChange>
              </w:rPr>
              <w:instrText xml:space="preserve"> HYPERLINK "mailto:PWalker@brwncald.com" </w:instrText>
            </w:r>
            <w:r w:rsidRPr="00990899">
              <w:rPr>
                <w:rFonts w:ascii="Arial" w:hAnsi="Arial" w:cs="Arial"/>
                <w:sz w:val="22"/>
                <w:szCs w:val="22"/>
                <w:rPrChange w:id="23" w:author="Kaylynn Price" w:date="2020-05-12T15:12:00Z">
                  <w:rPr/>
                </w:rPrChange>
              </w:rPr>
              <w:fldChar w:fldCharType="separate"/>
            </w:r>
            <w:r w:rsidR="004C53E2" w:rsidRPr="00990899">
              <w:rPr>
                <w:rStyle w:val="Hyperlink"/>
                <w:rFonts w:ascii="Arial" w:hAnsi="Arial" w:cs="Arial"/>
                <w:sz w:val="22"/>
                <w:szCs w:val="22"/>
                <w:rPrChange w:id="24" w:author="Kaylynn Price" w:date="2020-05-12T15:12:00Z">
                  <w:rPr>
                    <w:rStyle w:val="Hyperlink"/>
                    <w:rFonts w:ascii="Arial" w:hAnsi="Arial" w:cs="Arial"/>
                    <w:sz w:val="22"/>
                    <w:szCs w:val="22"/>
                  </w:rPr>
                </w:rPrChange>
              </w:rPr>
              <w:t>PWalker@brwncald.com</w:t>
            </w:r>
            <w:r w:rsidRPr="00990899">
              <w:rPr>
                <w:rStyle w:val="Hyperlink"/>
                <w:rFonts w:ascii="Arial" w:hAnsi="Arial" w:cs="Arial"/>
                <w:sz w:val="22"/>
                <w:szCs w:val="22"/>
                <w:rPrChange w:id="25" w:author="Kaylynn Price" w:date="2020-05-12T15:12:00Z">
                  <w:rPr>
                    <w:rStyle w:val="Hyperlink"/>
                    <w:rFonts w:ascii="Arial" w:hAnsi="Arial" w:cs="Arial"/>
                    <w:sz w:val="22"/>
                    <w:szCs w:val="22"/>
                  </w:rPr>
                </w:rPrChange>
              </w:rPr>
              <w:fldChar w:fldCharType="end"/>
            </w:r>
          </w:p>
          <w:p w14:paraId="123372B0" w14:textId="2BC24446" w:rsidR="004C53E2" w:rsidRPr="00990899" w:rsidRDefault="004C53E2" w:rsidP="00C97992">
            <w:pPr>
              <w:rPr>
                <w:rFonts w:ascii="Arial" w:hAnsi="Arial" w:cs="Arial"/>
                <w:color w:val="3333FF"/>
                <w:sz w:val="22"/>
                <w:szCs w:val="22"/>
                <w:u w:val="single"/>
                <w:rPrChange w:id="26" w:author="Kaylynn Price" w:date="2020-05-12T15:12:00Z">
                  <w:rPr>
                    <w:rFonts w:ascii="Arial" w:hAnsi="Arial" w:cs="Arial"/>
                    <w:color w:val="3333FF"/>
                    <w:sz w:val="22"/>
                    <w:szCs w:val="22"/>
                    <w:u w:val="single"/>
                  </w:rPr>
                </w:rPrChange>
              </w:rPr>
            </w:pPr>
          </w:p>
          <w:p w14:paraId="7B3E2ACE" w14:textId="77777777" w:rsidR="00990899" w:rsidRPr="00990899" w:rsidRDefault="00990899" w:rsidP="00C97992">
            <w:pPr>
              <w:rPr>
                <w:ins w:id="27" w:author="Kaylynn Price" w:date="2020-05-12T15:09:00Z"/>
                <w:rFonts w:ascii="Arial" w:hAnsi="Arial" w:cs="Arial"/>
                <w:b/>
                <w:bCs/>
                <w:sz w:val="22"/>
                <w:szCs w:val="22"/>
                <w:rPrChange w:id="28" w:author="Kaylynn Price" w:date="2020-05-12T15:12:00Z">
                  <w:rPr>
                    <w:ins w:id="29" w:author="Kaylynn Price" w:date="2020-05-12T15:09:00Z"/>
                    <w:rFonts w:ascii="Arial" w:hAnsi="Arial" w:cs="Arial"/>
                    <w:b/>
                    <w:bCs/>
                    <w:sz w:val="22"/>
                    <w:szCs w:val="22"/>
                  </w:rPr>
                </w:rPrChange>
              </w:rPr>
            </w:pPr>
            <w:ins w:id="30" w:author="Kaylynn Price" w:date="2020-05-12T15:08:00Z">
              <w:r w:rsidRPr="00990899">
                <w:rPr>
                  <w:rFonts w:ascii="Arial" w:hAnsi="Arial" w:cs="Arial"/>
                  <w:b/>
                  <w:bCs/>
                  <w:sz w:val="22"/>
                  <w:szCs w:val="22"/>
                  <w:rPrChange w:id="31" w:author="Kaylynn Price" w:date="2020-05-12T15:12:00Z">
                    <w:rPr>
                      <w:rFonts w:ascii="Arial" w:hAnsi="Arial" w:cs="Arial"/>
                      <w:b/>
                      <w:bCs/>
                      <w:sz w:val="22"/>
                      <w:szCs w:val="22"/>
                    </w:rPr>
                  </w:rPrChange>
                </w:rPr>
                <w:t>Ja</w:t>
              </w:r>
            </w:ins>
            <w:ins w:id="32" w:author="Kaylynn Price" w:date="2020-05-12T15:09:00Z">
              <w:r w:rsidRPr="00990899">
                <w:rPr>
                  <w:rFonts w:ascii="Arial" w:hAnsi="Arial" w:cs="Arial"/>
                  <w:b/>
                  <w:bCs/>
                  <w:sz w:val="22"/>
                  <w:szCs w:val="22"/>
                  <w:rPrChange w:id="33" w:author="Kaylynn Price" w:date="2020-05-12T15:12:00Z">
                    <w:rPr>
                      <w:rFonts w:ascii="Arial" w:hAnsi="Arial" w:cs="Arial"/>
                      <w:b/>
                      <w:bCs/>
                      <w:sz w:val="22"/>
                      <w:szCs w:val="22"/>
                    </w:rPr>
                  </w:rPrChange>
                </w:rPr>
                <w:t>son Jennings</w:t>
              </w:r>
            </w:ins>
          </w:p>
          <w:p w14:paraId="7672A263" w14:textId="09081D62" w:rsidR="00990899" w:rsidRPr="00990899" w:rsidRDefault="00990899" w:rsidP="00990899">
            <w:pPr>
              <w:rPr>
                <w:ins w:id="34" w:author="Kaylynn Price" w:date="2020-05-12T15:11:00Z"/>
                <w:rFonts w:ascii="Arial" w:hAnsi="Arial" w:cs="Arial"/>
                <w:sz w:val="22"/>
                <w:szCs w:val="22"/>
                <w:rPrChange w:id="35" w:author="Kaylynn Price" w:date="2020-05-12T15:12:00Z">
                  <w:rPr>
                    <w:ins w:id="36" w:author="Kaylynn Price" w:date="2020-05-12T15:11:00Z"/>
                    <w:rFonts w:ascii="Arial" w:hAnsi="Arial" w:cs="Arial"/>
                    <w:sz w:val="22"/>
                    <w:szCs w:val="22"/>
                  </w:rPr>
                </w:rPrChange>
              </w:rPr>
            </w:pPr>
            <w:ins w:id="37" w:author="Kaylynn Price" w:date="2020-05-12T15:11:00Z">
              <w:r w:rsidRPr="00990899">
                <w:rPr>
                  <w:rFonts w:ascii="Arial" w:hAnsi="Arial" w:cs="Arial"/>
                  <w:sz w:val="22"/>
                  <w:szCs w:val="22"/>
                  <w:rPrChange w:id="38" w:author="Kaylynn Price" w:date="2020-05-12T15:12:00Z">
                    <w:rPr>
                      <w:rFonts w:ascii="Arial" w:hAnsi="Arial" w:cs="Arial"/>
                      <w:sz w:val="22"/>
                      <w:szCs w:val="22"/>
                    </w:rPr>
                  </w:rPrChange>
                </w:rPr>
                <w:fldChar w:fldCharType="begin"/>
              </w:r>
              <w:r w:rsidRPr="00990899">
                <w:rPr>
                  <w:rFonts w:ascii="Arial" w:hAnsi="Arial" w:cs="Arial"/>
                  <w:sz w:val="22"/>
                  <w:szCs w:val="22"/>
                  <w:rPrChange w:id="39" w:author="Kaylynn Price" w:date="2020-05-12T15:12:00Z">
                    <w:rPr>
                      <w:rFonts w:ascii="Arial" w:hAnsi="Arial" w:cs="Arial"/>
                      <w:sz w:val="22"/>
                      <w:szCs w:val="22"/>
                    </w:rPr>
                  </w:rPrChange>
                </w:rPr>
                <w:instrText xml:space="preserve"> HYPERLINK "mailto:</w:instrText>
              </w:r>
            </w:ins>
            <w:ins w:id="40" w:author="Kaylynn Price" w:date="2020-05-12T15:09:00Z">
              <w:r w:rsidRPr="00990899">
                <w:rPr>
                  <w:rFonts w:ascii="Arial" w:hAnsi="Arial" w:cs="Arial"/>
                  <w:sz w:val="22"/>
                  <w:szCs w:val="22"/>
                  <w:rPrChange w:id="41" w:author="Kaylynn Price" w:date="2020-05-12T15:12:00Z">
                    <w:rPr>
                      <w:rFonts w:ascii="Arial" w:hAnsi="Arial" w:cs="Arial"/>
                      <w:b/>
                      <w:bCs/>
                      <w:sz w:val="22"/>
                      <w:szCs w:val="22"/>
                    </w:rPr>
                  </w:rPrChange>
                </w:rPr>
                <w:instrText>Jason</w:instrText>
              </w:r>
              <w:r w:rsidRPr="00990899">
                <w:rPr>
                  <w:rFonts w:ascii="Arial" w:hAnsi="Arial" w:cs="Arial"/>
                  <w:sz w:val="22"/>
                  <w:szCs w:val="22"/>
                  <w:rPrChange w:id="42" w:author="Kaylynn Price" w:date="2020-05-12T15:12:00Z">
                    <w:rPr>
                      <w:rFonts w:ascii="Arial" w:hAnsi="Arial" w:cs="Arial"/>
                      <w:b/>
                      <w:bCs/>
                      <w:sz w:val="22"/>
                      <w:szCs w:val="22"/>
                    </w:rPr>
                  </w:rPrChange>
                </w:rPr>
                <w:instrText>.</w:instrText>
              </w:r>
              <w:r w:rsidRPr="00990899">
                <w:rPr>
                  <w:rFonts w:ascii="Arial" w:hAnsi="Arial" w:cs="Arial"/>
                  <w:sz w:val="22"/>
                  <w:szCs w:val="22"/>
                  <w:rPrChange w:id="43" w:author="Kaylynn Price" w:date="2020-05-12T15:12:00Z">
                    <w:rPr>
                      <w:rFonts w:ascii="Arial" w:hAnsi="Arial" w:cs="Arial"/>
                      <w:b/>
                      <w:bCs/>
                      <w:sz w:val="22"/>
                      <w:szCs w:val="22"/>
                    </w:rPr>
                  </w:rPrChange>
                </w:rPr>
                <w:instrText>Jennings</w:instrText>
              </w:r>
              <w:r w:rsidRPr="00990899">
                <w:rPr>
                  <w:rFonts w:ascii="Arial" w:hAnsi="Arial" w:cs="Arial"/>
                  <w:sz w:val="22"/>
                  <w:szCs w:val="22"/>
                  <w:rPrChange w:id="44" w:author="Kaylynn Price" w:date="2020-05-12T15:12:00Z">
                    <w:rPr>
                      <w:rFonts w:ascii="Arial" w:hAnsi="Arial" w:cs="Arial"/>
                      <w:b/>
                      <w:bCs/>
                      <w:sz w:val="22"/>
                      <w:szCs w:val="22"/>
                    </w:rPr>
                  </w:rPrChange>
                </w:rPr>
                <w:instrText>@myclearwater.com</w:instrText>
              </w:r>
            </w:ins>
            <w:ins w:id="45" w:author="Kaylynn Price" w:date="2020-05-12T15:11:00Z">
              <w:r w:rsidRPr="00990899">
                <w:rPr>
                  <w:rFonts w:ascii="Arial" w:hAnsi="Arial" w:cs="Arial"/>
                  <w:sz w:val="22"/>
                  <w:szCs w:val="22"/>
                  <w:rPrChange w:id="46" w:author="Kaylynn Price" w:date="2020-05-12T15:12:00Z">
                    <w:rPr>
                      <w:rFonts w:ascii="Arial" w:hAnsi="Arial" w:cs="Arial"/>
                      <w:sz w:val="22"/>
                      <w:szCs w:val="22"/>
                    </w:rPr>
                  </w:rPrChange>
                </w:rPr>
                <w:instrText xml:space="preserve">" </w:instrText>
              </w:r>
              <w:r w:rsidRPr="00990899">
                <w:rPr>
                  <w:rFonts w:ascii="Arial" w:hAnsi="Arial" w:cs="Arial"/>
                  <w:sz w:val="22"/>
                  <w:szCs w:val="22"/>
                  <w:rPrChange w:id="47" w:author="Kaylynn Price" w:date="2020-05-12T15:12:00Z">
                    <w:rPr>
                      <w:rFonts w:ascii="Arial" w:hAnsi="Arial" w:cs="Arial"/>
                      <w:sz w:val="22"/>
                      <w:szCs w:val="22"/>
                    </w:rPr>
                  </w:rPrChange>
                </w:rPr>
                <w:fldChar w:fldCharType="separate"/>
              </w:r>
            </w:ins>
            <w:ins w:id="48" w:author="Kaylynn Price" w:date="2020-05-12T15:09:00Z">
              <w:r w:rsidRPr="00990899">
                <w:rPr>
                  <w:rStyle w:val="Hyperlink"/>
                  <w:rFonts w:ascii="Arial" w:hAnsi="Arial" w:cs="Arial"/>
                  <w:sz w:val="22"/>
                  <w:szCs w:val="22"/>
                  <w:rPrChange w:id="49" w:author="Kaylynn Price" w:date="2020-05-12T15:12:00Z">
                    <w:rPr>
                      <w:rFonts w:ascii="Arial" w:hAnsi="Arial" w:cs="Arial"/>
                      <w:b/>
                      <w:bCs/>
                      <w:sz w:val="22"/>
                      <w:szCs w:val="22"/>
                    </w:rPr>
                  </w:rPrChange>
                </w:rPr>
                <w:t>Jason.Jennings@myclearwater.com</w:t>
              </w:r>
            </w:ins>
            <w:ins w:id="50" w:author="Kaylynn Price" w:date="2020-05-12T15:11:00Z">
              <w:r w:rsidRPr="00990899">
                <w:rPr>
                  <w:rFonts w:ascii="Arial" w:hAnsi="Arial" w:cs="Arial"/>
                  <w:sz w:val="22"/>
                  <w:szCs w:val="22"/>
                  <w:rPrChange w:id="51" w:author="Kaylynn Price" w:date="2020-05-12T15:12:00Z">
                    <w:rPr>
                      <w:rFonts w:ascii="Arial" w:hAnsi="Arial" w:cs="Arial"/>
                      <w:sz w:val="22"/>
                      <w:szCs w:val="22"/>
                    </w:rPr>
                  </w:rPrChange>
                </w:rPr>
                <w:fldChar w:fldCharType="end"/>
              </w:r>
            </w:ins>
          </w:p>
          <w:p w14:paraId="56C1EE58" w14:textId="54A8AB3F" w:rsidR="004C53E2" w:rsidRPr="00990899" w:rsidRDefault="004C53E2" w:rsidP="00C97992">
            <w:pPr>
              <w:rPr>
                <w:rFonts w:ascii="Arial" w:hAnsi="Arial" w:cs="Arial"/>
                <w:b/>
                <w:bCs/>
                <w:sz w:val="22"/>
                <w:szCs w:val="22"/>
                <w:rPrChange w:id="52" w:author="Kaylynn Price" w:date="2020-05-12T15:12:00Z">
                  <w:rPr>
                    <w:rFonts w:ascii="Arial" w:hAnsi="Arial" w:cs="Arial"/>
                    <w:b/>
                    <w:bCs/>
                    <w:sz w:val="22"/>
                    <w:szCs w:val="22"/>
                  </w:rPr>
                </w:rPrChange>
              </w:rPr>
            </w:pPr>
            <w:r w:rsidRPr="00990899">
              <w:rPr>
                <w:rFonts w:ascii="Arial" w:hAnsi="Arial" w:cs="Arial"/>
                <w:b/>
                <w:bCs/>
                <w:sz w:val="22"/>
                <w:szCs w:val="22"/>
                <w:rPrChange w:id="53" w:author="Kaylynn Price" w:date="2020-05-12T15:12:00Z">
                  <w:rPr>
                    <w:rFonts w:ascii="Arial" w:hAnsi="Arial" w:cs="Arial"/>
                    <w:b/>
                    <w:bCs/>
                    <w:sz w:val="22"/>
                    <w:szCs w:val="22"/>
                  </w:rPr>
                </w:rPrChange>
              </w:rPr>
              <w:t>Michael Flanigan</w:t>
            </w:r>
          </w:p>
          <w:p w14:paraId="47DB544D" w14:textId="1E17ABAE" w:rsidR="00A061B6" w:rsidRPr="00990899" w:rsidRDefault="00A55E7E" w:rsidP="00C06C65">
            <w:pPr>
              <w:rPr>
                <w:rFonts w:ascii="Arial" w:hAnsi="Arial" w:cs="Arial"/>
                <w:sz w:val="22"/>
                <w:szCs w:val="22"/>
                <w:rPrChange w:id="54" w:author="Kaylynn Price" w:date="2020-05-12T15:12:00Z">
                  <w:rPr/>
                </w:rPrChange>
              </w:rPr>
            </w:pPr>
            <w:r w:rsidRPr="00990899">
              <w:rPr>
                <w:rFonts w:ascii="Arial" w:hAnsi="Arial" w:cs="Arial"/>
                <w:sz w:val="22"/>
                <w:szCs w:val="22"/>
                <w:rPrChange w:id="55" w:author="Kaylynn Price" w:date="2020-05-12T15:12:00Z">
                  <w:rPr/>
                </w:rPrChange>
              </w:rPr>
              <w:fldChar w:fldCharType="begin"/>
            </w:r>
            <w:r w:rsidRPr="00990899">
              <w:rPr>
                <w:rFonts w:ascii="Arial" w:hAnsi="Arial" w:cs="Arial"/>
                <w:sz w:val="22"/>
                <w:szCs w:val="22"/>
                <w:rPrChange w:id="56" w:author="Kaylynn Price" w:date="2020-05-12T15:12:00Z">
                  <w:rPr/>
                </w:rPrChange>
              </w:rPr>
              <w:instrText xml:space="preserve"> HYPERLINK "mailto:Michael.Flanigan@myclearwater.com" </w:instrText>
            </w:r>
            <w:r w:rsidRPr="00990899">
              <w:rPr>
                <w:rFonts w:ascii="Arial" w:hAnsi="Arial" w:cs="Arial"/>
                <w:sz w:val="22"/>
                <w:szCs w:val="22"/>
                <w:rPrChange w:id="57" w:author="Kaylynn Price" w:date="2020-05-12T15:12:00Z">
                  <w:rPr/>
                </w:rPrChange>
              </w:rPr>
              <w:fldChar w:fldCharType="separate"/>
            </w:r>
            <w:r w:rsidR="004C53E2" w:rsidRPr="00990899">
              <w:rPr>
                <w:rStyle w:val="Hyperlink"/>
                <w:rFonts w:ascii="Arial" w:hAnsi="Arial" w:cs="Arial"/>
                <w:sz w:val="22"/>
                <w:szCs w:val="22"/>
                <w:rPrChange w:id="58" w:author="Kaylynn Price" w:date="2020-05-12T15:12:00Z">
                  <w:rPr>
                    <w:rStyle w:val="Hyperlink"/>
                  </w:rPr>
                </w:rPrChange>
              </w:rPr>
              <w:t>Michael.Flanigan@myclearwater.com</w:t>
            </w:r>
            <w:r w:rsidRPr="00990899">
              <w:rPr>
                <w:rStyle w:val="Hyperlink"/>
                <w:rFonts w:ascii="Arial" w:hAnsi="Arial" w:cs="Arial"/>
                <w:sz w:val="22"/>
                <w:szCs w:val="22"/>
                <w:rPrChange w:id="59" w:author="Kaylynn Price" w:date="2020-05-12T15:12:00Z">
                  <w:rPr>
                    <w:rStyle w:val="Hyperlink"/>
                  </w:rPr>
                </w:rPrChange>
              </w:rPr>
              <w:fldChar w:fldCharType="end"/>
            </w:r>
          </w:p>
          <w:p w14:paraId="4FC733F9" w14:textId="77777777" w:rsidR="004C53E2" w:rsidRPr="00990899" w:rsidRDefault="004C53E2" w:rsidP="00C06C65">
            <w:pPr>
              <w:rPr>
                <w:rFonts w:ascii="Arial" w:hAnsi="Arial" w:cs="Arial"/>
                <w:sz w:val="22"/>
                <w:szCs w:val="22"/>
                <w:rPrChange w:id="60" w:author="Kaylynn Price" w:date="2020-05-12T15:12:00Z">
                  <w:rPr/>
                </w:rPrChange>
              </w:rPr>
            </w:pPr>
          </w:p>
          <w:p w14:paraId="443DDCCC" w14:textId="4BF014E3" w:rsidR="007D1D20" w:rsidRPr="00990899" w:rsidRDefault="006E62C9" w:rsidP="002A4E84">
            <w:pPr>
              <w:rPr>
                <w:rFonts w:ascii="Arial" w:hAnsi="Arial" w:cs="Arial"/>
                <w:b/>
                <w:sz w:val="22"/>
                <w:szCs w:val="22"/>
                <w:rPrChange w:id="61" w:author="Kaylynn Price" w:date="2020-05-12T15:12:00Z">
                  <w:rPr>
                    <w:rFonts w:ascii="Arial" w:hAnsi="Arial" w:cs="Arial"/>
                    <w:b/>
                    <w:sz w:val="22"/>
                    <w:szCs w:val="22"/>
                  </w:rPr>
                </w:rPrChange>
              </w:rPr>
            </w:pPr>
            <w:r w:rsidRPr="00990899">
              <w:rPr>
                <w:rFonts w:ascii="Arial" w:hAnsi="Arial" w:cs="Arial"/>
                <w:b/>
                <w:sz w:val="22"/>
                <w:szCs w:val="22"/>
                <w:rPrChange w:id="62" w:author="Kaylynn Price" w:date="2020-05-12T15:12:00Z">
                  <w:rPr>
                    <w:rFonts w:ascii="Arial" w:hAnsi="Arial" w:cs="Arial"/>
                    <w:b/>
                    <w:sz w:val="22"/>
                    <w:szCs w:val="22"/>
                  </w:rPr>
                </w:rPrChange>
              </w:rPr>
              <w:t>Carrie Szurly</w:t>
            </w:r>
          </w:p>
          <w:p w14:paraId="144C5B40" w14:textId="1AAAC8F4" w:rsidR="000A48C3" w:rsidRPr="00990899" w:rsidRDefault="006E62C9" w:rsidP="002A4E84">
            <w:pPr>
              <w:rPr>
                <w:rFonts w:ascii="Arial" w:hAnsi="Arial" w:cs="Arial"/>
                <w:sz w:val="22"/>
                <w:szCs w:val="22"/>
                <w:rPrChange w:id="63" w:author="Kaylynn Price" w:date="2020-05-12T15:12:00Z">
                  <w:rPr>
                    <w:rFonts w:ascii="Arial" w:hAnsi="Arial" w:cs="Arial"/>
                    <w:sz w:val="22"/>
                    <w:szCs w:val="22"/>
                  </w:rPr>
                </w:rPrChange>
              </w:rPr>
            </w:pPr>
            <w:r w:rsidRPr="00990899">
              <w:rPr>
                <w:rStyle w:val="Hyperlink"/>
                <w:rFonts w:ascii="Arial" w:hAnsi="Arial" w:cs="Arial"/>
                <w:sz w:val="22"/>
                <w:szCs w:val="22"/>
                <w:rPrChange w:id="64" w:author="Kaylynn Price" w:date="2020-05-12T15:12:00Z">
                  <w:rPr>
                    <w:rStyle w:val="Hyperlink"/>
                    <w:rFonts w:ascii="Arial" w:hAnsi="Arial" w:cs="Arial"/>
                    <w:sz w:val="22"/>
                  </w:rPr>
                </w:rPrChange>
              </w:rPr>
              <w:t>Carrie.Szurly</w:t>
            </w:r>
            <w:r w:rsidR="00E12197" w:rsidRPr="00990899">
              <w:rPr>
                <w:rStyle w:val="Hyperlink"/>
                <w:rFonts w:ascii="Arial" w:hAnsi="Arial" w:cs="Arial"/>
                <w:sz w:val="22"/>
                <w:szCs w:val="22"/>
                <w:rPrChange w:id="65" w:author="Kaylynn Price" w:date="2020-05-12T15:12:00Z">
                  <w:rPr>
                    <w:rStyle w:val="Hyperlink"/>
                    <w:rFonts w:ascii="Arial" w:hAnsi="Arial" w:cs="Arial"/>
                    <w:sz w:val="22"/>
                  </w:rPr>
                </w:rPrChange>
              </w:rPr>
              <w:t>@myclearwater.com</w:t>
            </w:r>
          </w:p>
        </w:tc>
        <w:tc>
          <w:tcPr>
            <w:tcW w:w="1624" w:type="dxa"/>
          </w:tcPr>
          <w:p w14:paraId="50555142" w14:textId="4CF89D67" w:rsidR="00B875AA" w:rsidRDefault="004C53E2" w:rsidP="007D1D20">
            <w:pPr>
              <w:ind w:right="-90"/>
              <w:rPr>
                <w:rFonts w:ascii="Arial" w:hAnsi="Arial" w:cs="Arial"/>
                <w:b/>
                <w:sz w:val="22"/>
                <w:szCs w:val="22"/>
              </w:rPr>
            </w:pPr>
            <w:r>
              <w:rPr>
                <w:rFonts w:ascii="Arial" w:hAnsi="Arial" w:cs="Arial"/>
                <w:b/>
                <w:sz w:val="22"/>
                <w:szCs w:val="22"/>
              </w:rPr>
              <w:t>813</w:t>
            </w:r>
            <w:ins w:id="66" w:author="Kaylynn Price" w:date="2020-05-12T15:12:00Z">
              <w:r w:rsidR="00990899">
                <w:rPr>
                  <w:rFonts w:ascii="Arial" w:hAnsi="Arial" w:cs="Arial"/>
                  <w:b/>
                  <w:sz w:val="22"/>
                  <w:szCs w:val="22"/>
                </w:rPr>
                <w:t>-</w:t>
              </w:r>
            </w:ins>
            <w:del w:id="67" w:author="Kaylynn Price" w:date="2020-05-12T15:12:00Z">
              <w:r w:rsidDel="00990899">
                <w:rPr>
                  <w:rFonts w:ascii="Arial" w:hAnsi="Arial" w:cs="Arial"/>
                  <w:b/>
                  <w:sz w:val="22"/>
                  <w:szCs w:val="22"/>
                </w:rPr>
                <w:delText xml:space="preserve"> </w:delText>
              </w:r>
            </w:del>
            <w:r>
              <w:rPr>
                <w:rFonts w:ascii="Arial" w:hAnsi="Arial" w:cs="Arial"/>
                <w:b/>
                <w:sz w:val="22"/>
                <w:szCs w:val="22"/>
              </w:rPr>
              <w:t>371-9307</w:t>
            </w:r>
          </w:p>
          <w:p w14:paraId="741B34DA" w14:textId="77777777" w:rsidR="00B875AA" w:rsidRPr="00B875AA" w:rsidRDefault="00B875AA" w:rsidP="00B875AA">
            <w:pPr>
              <w:rPr>
                <w:rFonts w:ascii="Arial" w:hAnsi="Arial" w:cs="Arial"/>
                <w:sz w:val="22"/>
                <w:szCs w:val="22"/>
              </w:rPr>
            </w:pPr>
          </w:p>
          <w:p w14:paraId="52C79444" w14:textId="68E199A8" w:rsidR="00B875AA" w:rsidRDefault="00B875AA" w:rsidP="00B875AA">
            <w:pPr>
              <w:rPr>
                <w:rFonts w:ascii="Arial" w:hAnsi="Arial" w:cs="Arial"/>
                <w:sz w:val="22"/>
                <w:szCs w:val="22"/>
              </w:rPr>
            </w:pPr>
          </w:p>
          <w:p w14:paraId="79CA06E5" w14:textId="50822705" w:rsidR="00990899" w:rsidRDefault="00990899" w:rsidP="00B875AA">
            <w:pPr>
              <w:rPr>
                <w:ins w:id="68" w:author="Kaylynn Price" w:date="2020-05-12T15:11:00Z"/>
                <w:rFonts w:ascii="Arial" w:hAnsi="Arial" w:cs="Arial"/>
                <w:b/>
                <w:bCs/>
                <w:sz w:val="22"/>
                <w:szCs w:val="22"/>
              </w:rPr>
            </w:pPr>
            <w:ins w:id="69" w:author="Kaylynn Price" w:date="2020-05-12T15:11:00Z">
              <w:r>
                <w:rPr>
                  <w:rFonts w:ascii="Arial" w:hAnsi="Arial" w:cs="Arial"/>
                  <w:b/>
                  <w:bCs/>
                  <w:sz w:val="22"/>
                  <w:szCs w:val="22"/>
                </w:rPr>
                <w:t>727-562-4960</w:t>
              </w:r>
            </w:ins>
          </w:p>
          <w:p w14:paraId="33120077" w14:textId="169512BE" w:rsidR="00990899" w:rsidRDefault="00990899" w:rsidP="00B875AA">
            <w:pPr>
              <w:rPr>
                <w:ins w:id="70" w:author="Kaylynn Price" w:date="2020-05-12T15:09:00Z"/>
                <w:rFonts w:ascii="Arial" w:hAnsi="Arial" w:cs="Arial"/>
                <w:b/>
                <w:bCs/>
                <w:sz w:val="22"/>
                <w:szCs w:val="22"/>
              </w:rPr>
            </w:pPr>
            <w:ins w:id="71" w:author="Kaylynn Price" w:date="2020-05-12T15:11:00Z">
              <w:r>
                <w:rPr>
                  <w:rFonts w:ascii="Arial" w:hAnsi="Arial" w:cs="Arial"/>
                  <w:b/>
                  <w:bCs/>
                  <w:sz w:val="22"/>
                  <w:szCs w:val="22"/>
                </w:rPr>
                <w:t>X7221</w:t>
              </w:r>
            </w:ins>
          </w:p>
          <w:p w14:paraId="31D0AD41" w14:textId="726DB079" w:rsidR="004C53E2" w:rsidRPr="004C53E2" w:rsidRDefault="004C53E2" w:rsidP="00B875AA">
            <w:pPr>
              <w:rPr>
                <w:rFonts w:ascii="Arial" w:hAnsi="Arial" w:cs="Arial"/>
                <w:b/>
                <w:bCs/>
                <w:sz w:val="22"/>
                <w:szCs w:val="22"/>
              </w:rPr>
            </w:pPr>
            <w:r w:rsidRPr="004C53E2">
              <w:rPr>
                <w:rFonts w:ascii="Arial" w:hAnsi="Arial" w:cs="Arial"/>
                <w:b/>
                <w:bCs/>
                <w:sz w:val="22"/>
                <w:szCs w:val="22"/>
              </w:rPr>
              <w:t>727</w:t>
            </w:r>
            <w:ins w:id="72" w:author="Kaylynn Price" w:date="2020-05-12T15:12:00Z">
              <w:r w:rsidR="00990899">
                <w:rPr>
                  <w:rFonts w:ascii="Arial" w:hAnsi="Arial" w:cs="Arial"/>
                  <w:b/>
                  <w:bCs/>
                  <w:sz w:val="22"/>
                  <w:szCs w:val="22"/>
                </w:rPr>
                <w:t>-</w:t>
              </w:r>
            </w:ins>
            <w:del w:id="73" w:author="Kaylynn Price" w:date="2020-05-12T15:12:00Z">
              <w:r w:rsidRPr="004C53E2" w:rsidDel="00990899">
                <w:rPr>
                  <w:rFonts w:ascii="Arial" w:hAnsi="Arial" w:cs="Arial"/>
                  <w:b/>
                  <w:bCs/>
                  <w:sz w:val="22"/>
                  <w:szCs w:val="22"/>
                </w:rPr>
                <w:delText xml:space="preserve"> </w:delText>
              </w:r>
            </w:del>
            <w:r w:rsidRPr="004C53E2">
              <w:rPr>
                <w:rFonts w:ascii="Arial" w:hAnsi="Arial" w:cs="Arial"/>
                <w:b/>
                <w:bCs/>
                <w:sz w:val="22"/>
                <w:szCs w:val="22"/>
              </w:rPr>
              <w:t>562</w:t>
            </w:r>
            <w:ins w:id="74" w:author="Kaylynn Price" w:date="2020-05-12T15:13:00Z">
              <w:r w:rsidR="00990899">
                <w:rPr>
                  <w:rFonts w:ascii="Arial" w:hAnsi="Arial" w:cs="Arial"/>
                  <w:b/>
                  <w:bCs/>
                  <w:sz w:val="22"/>
                  <w:szCs w:val="22"/>
                </w:rPr>
                <w:t>-</w:t>
              </w:r>
            </w:ins>
            <w:del w:id="75" w:author="Kaylynn Price" w:date="2020-05-12T15:13:00Z">
              <w:r w:rsidRPr="004C53E2" w:rsidDel="00990899">
                <w:rPr>
                  <w:rFonts w:ascii="Arial" w:hAnsi="Arial" w:cs="Arial"/>
                  <w:b/>
                  <w:bCs/>
                  <w:sz w:val="22"/>
                  <w:szCs w:val="22"/>
                </w:rPr>
                <w:delText xml:space="preserve"> </w:delText>
              </w:r>
            </w:del>
            <w:r w:rsidRPr="004C53E2">
              <w:rPr>
                <w:rFonts w:ascii="Arial" w:hAnsi="Arial" w:cs="Arial"/>
                <w:b/>
                <w:bCs/>
                <w:sz w:val="22"/>
                <w:szCs w:val="22"/>
              </w:rPr>
              <w:t>4627</w:t>
            </w:r>
          </w:p>
          <w:p w14:paraId="0DD5C6A7" w14:textId="3BAF44FB" w:rsidR="004C53E2" w:rsidRDefault="004C53E2" w:rsidP="00B875AA">
            <w:pPr>
              <w:rPr>
                <w:rFonts w:ascii="Arial" w:hAnsi="Arial" w:cs="Arial"/>
                <w:b/>
                <w:sz w:val="22"/>
                <w:szCs w:val="22"/>
              </w:rPr>
            </w:pPr>
            <w:r>
              <w:rPr>
                <w:rFonts w:ascii="Arial" w:hAnsi="Arial" w:cs="Arial"/>
                <w:b/>
                <w:sz w:val="22"/>
                <w:szCs w:val="22"/>
              </w:rPr>
              <w:t>X3907</w:t>
            </w:r>
          </w:p>
          <w:p w14:paraId="7EB39F38" w14:textId="77777777" w:rsidR="004C53E2" w:rsidRDefault="004C53E2" w:rsidP="00B875AA">
            <w:pPr>
              <w:rPr>
                <w:rFonts w:ascii="Arial" w:hAnsi="Arial" w:cs="Arial"/>
                <w:b/>
                <w:sz w:val="22"/>
                <w:szCs w:val="22"/>
              </w:rPr>
            </w:pPr>
          </w:p>
          <w:p w14:paraId="4D8FE552" w14:textId="5D32BE19" w:rsidR="00B875AA" w:rsidRPr="00441E02" w:rsidRDefault="006F0D3C" w:rsidP="00B875AA">
            <w:pPr>
              <w:rPr>
                <w:rFonts w:ascii="Arial" w:hAnsi="Arial" w:cs="Arial"/>
                <w:b/>
                <w:sz w:val="22"/>
                <w:szCs w:val="22"/>
              </w:rPr>
            </w:pPr>
            <w:r>
              <w:rPr>
                <w:rFonts w:ascii="Arial" w:hAnsi="Arial" w:cs="Arial"/>
                <w:b/>
                <w:sz w:val="22"/>
                <w:szCs w:val="22"/>
              </w:rPr>
              <w:t>727-562-4</w:t>
            </w:r>
            <w:r w:rsidR="00E12197">
              <w:rPr>
                <w:rFonts w:ascii="Arial" w:hAnsi="Arial" w:cs="Arial"/>
                <w:b/>
                <w:sz w:val="22"/>
                <w:szCs w:val="22"/>
              </w:rPr>
              <w:t>782</w:t>
            </w:r>
          </w:p>
          <w:p w14:paraId="245D54DB" w14:textId="77777777" w:rsidR="00B0656A" w:rsidRPr="00B875AA" w:rsidRDefault="00B0656A" w:rsidP="00B875AA">
            <w:pPr>
              <w:jc w:val="center"/>
              <w:rPr>
                <w:rFonts w:ascii="Arial" w:hAnsi="Arial" w:cs="Arial"/>
                <w:b/>
                <w:sz w:val="22"/>
                <w:szCs w:val="22"/>
              </w:rPr>
            </w:pPr>
          </w:p>
        </w:tc>
      </w:tr>
      <w:tr w:rsidR="00B0656A" w:rsidRPr="00302301" w14:paraId="518A52C6" w14:textId="77777777" w:rsidTr="00C97992">
        <w:trPr>
          <w:trHeight w:val="70"/>
          <w:jc w:val="center"/>
        </w:trPr>
        <w:tc>
          <w:tcPr>
            <w:tcW w:w="4329" w:type="dxa"/>
          </w:tcPr>
          <w:p w14:paraId="5E8919F4" w14:textId="77777777" w:rsidR="00B0656A" w:rsidRPr="00AC0F2F" w:rsidRDefault="00B0656A" w:rsidP="00B8158A">
            <w:pPr>
              <w:rPr>
                <w:rFonts w:ascii="Arial" w:hAnsi="Arial" w:cs="Arial"/>
                <w:b/>
                <w:sz w:val="22"/>
                <w:szCs w:val="22"/>
              </w:rPr>
            </w:pPr>
          </w:p>
        </w:tc>
        <w:tc>
          <w:tcPr>
            <w:tcW w:w="4496" w:type="dxa"/>
          </w:tcPr>
          <w:p w14:paraId="4CB59B5A" w14:textId="77777777" w:rsidR="007D1D20" w:rsidRPr="006C2AD2" w:rsidRDefault="007D1D20" w:rsidP="00C97992">
            <w:pPr>
              <w:rPr>
                <w:rFonts w:ascii="Arial" w:hAnsi="Arial" w:cs="Arial"/>
                <w:sz w:val="22"/>
                <w:szCs w:val="22"/>
                <w:highlight w:val="yellow"/>
              </w:rPr>
            </w:pPr>
          </w:p>
        </w:tc>
        <w:tc>
          <w:tcPr>
            <w:tcW w:w="1624" w:type="dxa"/>
          </w:tcPr>
          <w:p w14:paraId="6E15B33E" w14:textId="77777777" w:rsidR="00B0656A" w:rsidRPr="00AC0F2F" w:rsidRDefault="00B0656A" w:rsidP="00AC0F2F">
            <w:pPr>
              <w:ind w:right="-90"/>
              <w:rPr>
                <w:rFonts w:ascii="Arial" w:hAnsi="Arial" w:cs="Arial"/>
                <w:b/>
                <w:sz w:val="22"/>
                <w:szCs w:val="22"/>
                <w:highlight w:val="yellow"/>
              </w:rPr>
            </w:pPr>
          </w:p>
        </w:tc>
      </w:tr>
      <w:tr w:rsidR="00B0656A" w:rsidRPr="00302301" w14:paraId="3D7AF4EB" w14:textId="77777777" w:rsidTr="00C97992">
        <w:trPr>
          <w:trHeight w:val="70"/>
          <w:jc w:val="center"/>
        </w:trPr>
        <w:tc>
          <w:tcPr>
            <w:tcW w:w="4329" w:type="dxa"/>
          </w:tcPr>
          <w:p w14:paraId="42965C82" w14:textId="77777777" w:rsidR="00B0656A" w:rsidRPr="00302301" w:rsidRDefault="00B0656A" w:rsidP="00176527">
            <w:pPr>
              <w:rPr>
                <w:rFonts w:ascii="Arial" w:hAnsi="Arial" w:cs="Arial"/>
                <w:b/>
                <w:bCs/>
                <w:sz w:val="22"/>
                <w:szCs w:val="22"/>
              </w:rPr>
            </w:pPr>
          </w:p>
        </w:tc>
        <w:tc>
          <w:tcPr>
            <w:tcW w:w="4496" w:type="dxa"/>
          </w:tcPr>
          <w:p w14:paraId="1D67B441" w14:textId="77777777" w:rsidR="00B0656A" w:rsidRPr="00302301" w:rsidRDefault="00B0656A" w:rsidP="00C97992">
            <w:pPr>
              <w:rPr>
                <w:rFonts w:ascii="Arial" w:hAnsi="Arial" w:cs="Arial"/>
                <w:b/>
                <w:bCs/>
                <w:sz w:val="22"/>
                <w:szCs w:val="22"/>
              </w:rPr>
            </w:pPr>
          </w:p>
        </w:tc>
        <w:tc>
          <w:tcPr>
            <w:tcW w:w="1624" w:type="dxa"/>
          </w:tcPr>
          <w:p w14:paraId="2E7AF0F7" w14:textId="77777777" w:rsidR="00B0656A" w:rsidRPr="00302301" w:rsidRDefault="00B0656A" w:rsidP="00C97992">
            <w:pPr>
              <w:rPr>
                <w:rFonts w:ascii="Arial" w:hAnsi="Arial" w:cs="Arial"/>
                <w:b/>
                <w:bCs/>
                <w:sz w:val="22"/>
                <w:szCs w:val="22"/>
              </w:rPr>
            </w:pPr>
          </w:p>
        </w:tc>
      </w:tr>
      <w:tr w:rsidR="00B0656A" w:rsidRPr="00302301" w14:paraId="7ACB587E" w14:textId="77777777" w:rsidTr="00D134CE">
        <w:trPr>
          <w:trHeight w:val="792"/>
          <w:jc w:val="center"/>
        </w:trPr>
        <w:tc>
          <w:tcPr>
            <w:tcW w:w="4329" w:type="dxa"/>
          </w:tcPr>
          <w:p w14:paraId="3112B643" w14:textId="048A8ABD" w:rsidR="00B0656A" w:rsidRPr="00302301" w:rsidRDefault="00487034" w:rsidP="00C97992">
            <w:pPr>
              <w:rPr>
                <w:rFonts w:ascii="Arial" w:hAnsi="Arial" w:cs="Arial"/>
                <w:b/>
                <w:bCs/>
                <w:sz w:val="22"/>
                <w:szCs w:val="22"/>
              </w:rPr>
            </w:pPr>
            <w:r>
              <w:rPr>
                <w:rFonts w:ascii="Arial" w:hAnsi="Arial" w:cs="Arial"/>
                <w:noProof/>
              </w:rPr>
              <mc:AlternateContent>
                <mc:Choice Requires="wps">
                  <w:drawing>
                    <wp:anchor distT="0" distB="0" distL="114300" distR="114300" simplePos="0" relativeHeight="251658240" behindDoc="0" locked="0" layoutInCell="1" allowOverlap="1" wp14:anchorId="0E7720E8" wp14:editId="063A458B">
                      <wp:simplePos x="0" y="0"/>
                      <wp:positionH relativeFrom="column">
                        <wp:posOffset>-208280</wp:posOffset>
                      </wp:positionH>
                      <wp:positionV relativeFrom="paragraph">
                        <wp:posOffset>154305</wp:posOffset>
                      </wp:positionV>
                      <wp:extent cx="6877050" cy="635"/>
                      <wp:effectExtent l="0" t="0" r="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89D98" id="_x0000_t32" coordsize="21600,21600" o:spt="32" o:oned="t" path="m,l21600,21600e" filled="f">
                      <v:path arrowok="t" fillok="f" o:connecttype="none"/>
                      <o:lock v:ext="edit" shapetype="t"/>
                    </v:shapetype>
                    <v:shape id="AutoShape 3" o:spid="_x0000_s1026" type="#_x0000_t32" style="position:absolute;margin-left:-16.4pt;margin-top:12.15pt;width:54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" strokeweight="1.5pt"/>
                  </w:pict>
                </mc:Fallback>
              </mc:AlternateContent>
            </w:r>
          </w:p>
        </w:tc>
        <w:tc>
          <w:tcPr>
            <w:tcW w:w="4496" w:type="dxa"/>
          </w:tcPr>
          <w:p w14:paraId="35E6E87B" w14:textId="77777777" w:rsidR="00D134CE" w:rsidRPr="00302301" w:rsidRDefault="00D134CE" w:rsidP="00B0656A">
            <w:pPr>
              <w:rPr>
                <w:rFonts w:ascii="Arial" w:hAnsi="Arial" w:cs="Arial"/>
                <w:b/>
                <w:bCs/>
                <w:sz w:val="22"/>
                <w:szCs w:val="22"/>
              </w:rPr>
            </w:pPr>
          </w:p>
        </w:tc>
        <w:tc>
          <w:tcPr>
            <w:tcW w:w="1624" w:type="dxa"/>
          </w:tcPr>
          <w:p w14:paraId="76717CBD" w14:textId="77777777" w:rsidR="00B0656A" w:rsidRPr="00302301" w:rsidRDefault="00B0656A" w:rsidP="00C97992">
            <w:pPr>
              <w:ind w:right="-90"/>
              <w:jc w:val="right"/>
              <w:rPr>
                <w:rFonts w:ascii="Arial" w:hAnsi="Arial" w:cs="Arial"/>
                <w:b/>
                <w:sz w:val="22"/>
                <w:szCs w:val="22"/>
              </w:rPr>
            </w:pPr>
          </w:p>
        </w:tc>
      </w:tr>
      <w:tr w:rsidR="00B0656A" w:rsidRPr="00302301" w14:paraId="771F340D" w14:textId="77777777" w:rsidTr="00C97992">
        <w:trPr>
          <w:trHeight w:val="70"/>
          <w:jc w:val="center"/>
        </w:trPr>
        <w:tc>
          <w:tcPr>
            <w:tcW w:w="4329" w:type="dxa"/>
          </w:tcPr>
          <w:p w14:paraId="660EC119" w14:textId="77777777" w:rsidR="00B0656A" w:rsidRPr="00302301" w:rsidRDefault="00B0656A" w:rsidP="00B8158A">
            <w:pPr>
              <w:rPr>
                <w:rFonts w:ascii="Arial" w:hAnsi="Arial" w:cs="Arial"/>
                <w:b/>
                <w:sz w:val="16"/>
                <w:szCs w:val="22"/>
              </w:rPr>
            </w:pPr>
          </w:p>
        </w:tc>
        <w:tc>
          <w:tcPr>
            <w:tcW w:w="4496" w:type="dxa"/>
          </w:tcPr>
          <w:p w14:paraId="5F12C880" w14:textId="77777777" w:rsidR="00B0656A" w:rsidRPr="00302301" w:rsidRDefault="00B0656A" w:rsidP="00B8158A">
            <w:pPr>
              <w:rPr>
                <w:rFonts w:ascii="Arial" w:hAnsi="Arial" w:cs="Arial"/>
                <w:b/>
                <w:sz w:val="16"/>
                <w:szCs w:val="22"/>
              </w:rPr>
            </w:pPr>
          </w:p>
        </w:tc>
        <w:tc>
          <w:tcPr>
            <w:tcW w:w="1624" w:type="dxa"/>
          </w:tcPr>
          <w:p w14:paraId="6EA2D055" w14:textId="77777777" w:rsidR="00B0656A" w:rsidRPr="00302301" w:rsidRDefault="00B0656A" w:rsidP="00481ACA">
            <w:pPr>
              <w:ind w:right="-90"/>
              <w:rPr>
                <w:rFonts w:ascii="Arial" w:hAnsi="Arial" w:cs="Arial"/>
                <w:b/>
                <w:sz w:val="16"/>
                <w:szCs w:val="22"/>
              </w:rPr>
            </w:pPr>
          </w:p>
        </w:tc>
      </w:tr>
    </w:tbl>
    <w:p w14:paraId="031CDB93" w14:textId="2CC6A41C" w:rsidR="00273DED" w:rsidRPr="00E12197" w:rsidRDefault="002E7E1D" w:rsidP="00E12197">
      <w:pPr>
        <w:pStyle w:val="ListParagraph"/>
        <w:numPr>
          <w:ilvl w:val="0"/>
          <w:numId w:val="9"/>
        </w:numPr>
        <w:ind w:left="360"/>
        <w:jc w:val="both"/>
        <w:rPr>
          <w:b/>
        </w:rPr>
      </w:pPr>
      <w:r w:rsidRPr="00E12197">
        <w:rPr>
          <w:b/>
        </w:rPr>
        <w:t>Introduction of Attendees</w:t>
      </w:r>
      <w:r w:rsidR="00273DED" w:rsidRPr="00E12197">
        <w:rPr>
          <w:b/>
        </w:rPr>
        <w:t xml:space="preserve"> </w:t>
      </w:r>
    </w:p>
    <w:p w14:paraId="05204BD5" w14:textId="77777777" w:rsidR="00273DED" w:rsidRPr="00B71D6F" w:rsidRDefault="00273DED" w:rsidP="00273DED">
      <w:pPr>
        <w:ind w:left="360"/>
        <w:jc w:val="both"/>
      </w:pPr>
    </w:p>
    <w:p w14:paraId="4309CB0D" w14:textId="03EBCD10" w:rsidR="00695174" w:rsidRDefault="00695174" w:rsidP="00D7604A">
      <w:pPr>
        <w:numPr>
          <w:ilvl w:val="0"/>
          <w:numId w:val="9"/>
        </w:numPr>
        <w:ind w:left="360"/>
        <w:jc w:val="both"/>
      </w:pPr>
      <w:r w:rsidRPr="00B71D6F">
        <w:rPr>
          <w:b/>
        </w:rPr>
        <w:t xml:space="preserve">Sign-In Sheets </w:t>
      </w:r>
      <w:r w:rsidRPr="00B71D6F">
        <w:t xml:space="preserve">– This is a </w:t>
      </w:r>
      <w:r w:rsidR="006F0D3C">
        <w:rPr>
          <w:b/>
        </w:rPr>
        <w:t>Recommended</w:t>
      </w:r>
      <w:r w:rsidR="00A41CE0">
        <w:rPr>
          <w:b/>
        </w:rPr>
        <w:t xml:space="preserve"> </w:t>
      </w:r>
      <w:r w:rsidRPr="00B71D6F">
        <w:t>meeting.  Please complete the si</w:t>
      </w:r>
      <w:r w:rsidR="00CF0E91" w:rsidRPr="00B71D6F">
        <w:t>gn</w:t>
      </w:r>
      <w:r w:rsidRPr="00B71D6F">
        <w:t xml:space="preserve">-in sheet </w:t>
      </w:r>
      <w:r w:rsidR="0004658E" w:rsidRPr="00B71D6F">
        <w:t xml:space="preserve">legibly and </w:t>
      </w:r>
      <w:r w:rsidRPr="00B71D6F">
        <w:t>completely.  Copies of the Pre-bid Conference si</w:t>
      </w:r>
      <w:r w:rsidR="00CF0E91" w:rsidRPr="00B71D6F">
        <w:t>gn</w:t>
      </w:r>
      <w:r w:rsidRPr="00B71D6F">
        <w:t>-in sheet will be scanned and posted on the plan room website.</w:t>
      </w:r>
    </w:p>
    <w:p w14:paraId="4903A6DC" w14:textId="77777777" w:rsidR="00DF5F0C" w:rsidRDefault="00DF5F0C" w:rsidP="00DF5F0C">
      <w:pPr>
        <w:pStyle w:val="ListParagraph"/>
      </w:pPr>
    </w:p>
    <w:p w14:paraId="6806C13F" w14:textId="77777777" w:rsidR="00DF5F0C" w:rsidRPr="00545C5E" w:rsidRDefault="00DF5F0C" w:rsidP="00DF5F0C">
      <w:pPr>
        <w:pStyle w:val="BodyTextIndent"/>
        <w:numPr>
          <w:ilvl w:val="0"/>
          <w:numId w:val="9"/>
        </w:numPr>
        <w:jc w:val="both"/>
        <w:rPr>
          <w:b/>
          <w:sz w:val="24"/>
        </w:rPr>
      </w:pPr>
      <w:r w:rsidRPr="00B9392F">
        <w:rPr>
          <w:b/>
          <w:bCs/>
        </w:rPr>
        <w:t>City’s Plan Room</w:t>
      </w:r>
      <w:r w:rsidRPr="00B71D6F">
        <w:t xml:space="preserve"> –</w:t>
      </w:r>
      <w:r>
        <w:t xml:space="preserve"> The DVC Marketing Plan Room is now defunct. This is the last project that will be handled by DVC Marketing. Plans are available for purchase at DVC Marketing at 5420 Pioneer Park Blvd, Suite c, Tampa, FL 33634 (813) 875-6068. Please contact </w:t>
      </w:r>
      <w:hyperlink r:id="rId12" w:history="1">
        <w:r w:rsidRPr="006E2E1C">
          <w:rPr>
            <w:rStyle w:val="Hyperlink"/>
          </w:rPr>
          <w:t>Julie@DVC360.com</w:t>
        </w:r>
      </w:hyperlink>
      <w:r>
        <w:t xml:space="preserve"> for the plans package. Please contact </w:t>
      </w:r>
      <w:hyperlink r:id="rId13" w:history="1">
        <w:r w:rsidRPr="006E2E1C">
          <w:rPr>
            <w:rStyle w:val="Hyperlink"/>
          </w:rPr>
          <w:t>Carrie.Szurly@myclearwater.com</w:t>
        </w:r>
      </w:hyperlink>
      <w:r>
        <w:t xml:space="preserve"> if you have any questions. All addenda and notices will be posted at </w:t>
      </w:r>
      <w:hyperlink r:id="rId14" w:history="1">
        <w:r w:rsidRPr="006E2E1C">
          <w:rPr>
            <w:rStyle w:val="Hyperlink"/>
          </w:rPr>
          <w:t>https://www.myclearwater.com/business/engineering-construction-bids</w:t>
        </w:r>
      </w:hyperlink>
      <w:r>
        <w:t xml:space="preserve"> and will be available at DVC. Please add all e-mail addresses to your white list or non-spam list to ensure receipt. </w:t>
      </w:r>
      <w:r w:rsidRPr="00545C5E">
        <w:rPr>
          <w:b/>
          <w:sz w:val="24"/>
        </w:rPr>
        <w:t>It is the responsibility of the prospective bidder to ensure that they have received all addend</w:t>
      </w:r>
      <w:r>
        <w:rPr>
          <w:b/>
          <w:sz w:val="24"/>
        </w:rPr>
        <w:t xml:space="preserve">a and notices by contacting either </w:t>
      </w:r>
      <w:hyperlink r:id="rId15" w:history="1">
        <w:r w:rsidRPr="006E2E1C">
          <w:rPr>
            <w:rStyle w:val="Hyperlink"/>
            <w:b/>
            <w:sz w:val="24"/>
          </w:rPr>
          <w:t>Julie@DVC360.com</w:t>
        </w:r>
      </w:hyperlink>
      <w:r>
        <w:rPr>
          <w:b/>
          <w:sz w:val="24"/>
        </w:rPr>
        <w:t xml:space="preserve"> or visiting myclearwater.com</w:t>
      </w:r>
      <w:r w:rsidRPr="00545C5E">
        <w:rPr>
          <w:b/>
          <w:sz w:val="24"/>
        </w:rPr>
        <w:t xml:space="preserve">. </w:t>
      </w:r>
    </w:p>
    <w:p w14:paraId="529A1392" w14:textId="77777777" w:rsidR="00B9392F" w:rsidRPr="00B71D6F" w:rsidRDefault="00B9392F" w:rsidP="00B9392F">
      <w:pPr>
        <w:ind w:left="360"/>
        <w:jc w:val="both"/>
      </w:pPr>
    </w:p>
    <w:p w14:paraId="36D32098" w14:textId="4A14C0EA" w:rsidR="006C50D1" w:rsidRDefault="00FA7DDB" w:rsidP="00D7604A">
      <w:pPr>
        <w:pStyle w:val="Heading3"/>
        <w:numPr>
          <w:ilvl w:val="0"/>
          <w:numId w:val="9"/>
        </w:numPr>
        <w:spacing w:before="0"/>
        <w:ind w:left="360"/>
        <w:jc w:val="both"/>
        <w:rPr>
          <w:rFonts w:ascii="Times New Roman" w:hAnsi="Times New Roman" w:cs="Times New Roman"/>
        </w:rPr>
      </w:pPr>
      <w:r w:rsidRPr="00B71D6F">
        <w:rPr>
          <w:rFonts w:ascii="Times New Roman" w:hAnsi="Times New Roman" w:cs="Times New Roman"/>
          <w:color w:val="auto"/>
        </w:rPr>
        <w:lastRenderedPageBreak/>
        <w:t>Pre-Qualification</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w:t>
      </w:r>
      <w:r w:rsidRPr="00B71D6F">
        <w:rPr>
          <w:rFonts w:ascii="Times New Roman" w:hAnsi="Times New Roman" w:cs="Times New Roman"/>
          <w:b w:val="0"/>
          <w:color w:val="auto"/>
        </w:rPr>
        <w:t xml:space="preserve"> </w:t>
      </w:r>
      <w:r w:rsidR="005E6A05" w:rsidRPr="00B71D6F">
        <w:rPr>
          <w:rFonts w:ascii="Times New Roman" w:hAnsi="Times New Roman" w:cs="Times New Roman"/>
          <w:b w:val="0"/>
          <w:color w:val="auto"/>
        </w:rPr>
        <w:t xml:space="preserve">In order to be eligible to bid for </w:t>
      </w:r>
      <w:r w:rsidR="0058441C" w:rsidRPr="00B71D6F">
        <w:rPr>
          <w:rFonts w:ascii="Times New Roman" w:hAnsi="Times New Roman" w:cs="Times New Roman"/>
          <w:b w:val="0"/>
          <w:color w:val="auto"/>
        </w:rPr>
        <w:t xml:space="preserve">this </w:t>
      </w:r>
      <w:r w:rsidR="00CB123E" w:rsidRPr="00B71D6F">
        <w:rPr>
          <w:rFonts w:ascii="Times New Roman" w:hAnsi="Times New Roman" w:cs="Times New Roman"/>
          <w:b w:val="0"/>
          <w:color w:val="auto"/>
        </w:rPr>
        <w:t>project, the</w:t>
      </w:r>
      <w:r w:rsidR="005E6A05" w:rsidRPr="00B71D6F">
        <w:rPr>
          <w:rFonts w:ascii="Times New Roman" w:hAnsi="Times New Roman" w:cs="Times New Roman"/>
          <w:b w:val="0"/>
          <w:color w:val="auto"/>
        </w:rPr>
        <w:t xml:space="preserve"> contractor</w:t>
      </w:r>
      <w:r w:rsidR="00CB123E" w:rsidRPr="00B71D6F">
        <w:rPr>
          <w:rFonts w:ascii="Times New Roman" w:hAnsi="Times New Roman" w:cs="Times New Roman"/>
          <w:b w:val="0"/>
          <w:color w:val="auto"/>
        </w:rPr>
        <w:t>/bidder</w:t>
      </w:r>
      <w:r w:rsidRPr="00B71D6F">
        <w:rPr>
          <w:rFonts w:ascii="Times New Roman" w:hAnsi="Times New Roman" w:cs="Times New Roman"/>
          <w:b w:val="0"/>
          <w:color w:val="auto"/>
        </w:rPr>
        <w:t xml:space="preserve"> must be pre-qualified </w:t>
      </w:r>
      <w:r w:rsidR="005E6A05" w:rsidRPr="00B71D6F">
        <w:rPr>
          <w:rFonts w:ascii="Times New Roman" w:hAnsi="Times New Roman" w:cs="Times New Roman"/>
          <w:b w:val="0"/>
          <w:color w:val="auto"/>
        </w:rPr>
        <w:t xml:space="preserve">with the Engineering Department’s Construction Division </w:t>
      </w:r>
      <w:r w:rsidRPr="00B71D6F">
        <w:rPr>
          <w:rFonts w:ascii="Times New Roman" w:hAnsi="Times New Roman" w:cs="Times New Roman"/>
          <w:b w:val="0"/>
          <w:color w:val="auto"/>
        </w:rPr>
        <w:t xml:space="preserve">in the </w:t>
      </w:r>
      <w:r w:rsidR="006E62C9">
        <w:rPr>
          <w:rFonts w:ascii="Times New Roman" w:hAnsi="Times New Roman" w:cs="Times New Roman"/>
          <w:color w:val="auto"/>
          <w:spacing w:val="-3"/>
          <w:u w:val="single"/>
        </w:rPr>
        <w:t>Specialty Concrete Repair &amp; Coating Work</w:t>
      </w:r>
      <w:r w:rsidR="00AE7E4B" w:rsidRPr="00B71D6F">
        <w:rPr>
          <w:rFonts w:ascii="Times New Roman" w:hAnsi="Times New Roman" w:cs="Times New Roman"/>
          <w:b w:val="0"/>
          <w:color w:val="auto"/>
          <w:spacing w:val="-3"/>
          <w:u w:val="single"/>
        </w:rPr>
        <w:t xml:space="preserve"> </w:t>
      </w:r>
      <w:r w:rsidR="00B819BC" w:rsidRPr="00B71D6F">
        <w:rPr>
          <w:rFonts w:ascii="Times New Roman" w:hAnsi="Times New Roman" w:cs="Times New Roman"/>
          <w:b w:val="0"/>
          <w:color w:val="auto"/>
        </w:rPr>
        <w:t>category</w:t>
      </w:r>
      <w:r w:rsidR="00B819BC" w:rsidRPr="00B71D6F">
        <w:rPr>
          <w:rFonts w:ascii="Times New Roman" w:hAnsi="Times New Roman" w:cs="Times New Roman"/>
          <w:b w:val="0"/>
          <w:color w:val="auto"/>
          <w:spacing w:val="-3"/>
        </w:rPr>
        <w:t xml:space="preserve"> with a minimum amount of </w:t>
      </w:r>
      <w:r w:rsidR="006E62C9" w:rsidRPr="00622CCB">
        <w:rPr>
          <w:rFonts w:ascii="Times New Roman" w:hAnsi="Times New Roman" w:cs="Times New Roman"/>
          <w:color w:val="auto"/>
          <w:spacing w:val="-3"/>
          <w:u w:val="single"/>
        </w:rPr>
        <w:t>$65,00.00</w:t>
      </w:r>
      <w:r w:rsidR="00C86524" w:rsidRPr="00B71D6F">
        <w:rPr>
          <w:rFonts w:ascii="Times New Roman" w:hAnsi="Times New Roman" w:cs="Times New Roman"/>
          <w:color w:val="auto"/>
        </w:rPr>
        <w:t>.</w:t>
      </w:r>
      <w:r w:rsidRPr="00B71D6F">
        <w:rPr>
          <w:rFonts w:ascii="Times New Roman" w:hAnsi="Times New Roman" w:cs="Times New Roman"/>
          <w:b w:val="0"/>
          <w:color w:val="auto"/>
        </w:rPr>
        <w:t xml:space="preserve"> </w:t>
      </w:r>
      <w:r w:rsidR="00257B58" w:rsidRPr="00B71D6F">
        <w:rPr>
          <w:rFonts w:ascii="Times New Roman" w:hAnsi="Times New Roman" w:cs="Times New Roman"/>
          <w:b w:val="0"/>
          <w:color w:val="auto"/>
        </w:rPr>
        <w:t xml:space="preserve"> </w:t>
      </w:r>
      <w:r w:rsidR="00257B58" w:rsidRPr="00B71D6F">
        <w:rPr>
          <w:rFonts w:ascii="Times New Roman" w:eastAsia="Times New Roman" w:hAnsi="Times New Roman" w:cs="Times New Roman"/>
          <w:color w:val="auto"/>
        </w:rPr>
        <w:t>It is the Contractor’s/Bidder’s responsibility to confirm pre-qualification eligibility prior to submitting a bid.</w:t>
      </w:r>
      <w:r w:rsidR="00257B58" w:rsidRPr="00B71D6F">
        <w:rPr>
          <w:rFonts w:ascii="Times New Roman" w:eastAsia="Times New Roman" w:hAnsi="Times New Roman" w:cs="Times New Roman"/>
          <w:b w:val="0"/>
          <w:color w:val="auto"/>
        </w:rPr>
        <w:t xml:space="preserve"> </w:t>
      </w:r>
      <w:r w:rsidR="00EF1CD4" w:rsidRPr="00B71D6F">
        <w:rPr>
          <w:rFonts w:ascii="Times New Roman" w:hAnsi="Times New Roman" w:cs="Times New Roman"/>
          <w:b w:val="0"/>
          <w:color w:val="auto"/>
        </w:rPr>
        <w:t>Con</w:t>
      </w:r>
      <w:r w:rsidR="00257B58" w:rsidRPr="00B71D6F">
        <w:rPr>
          <w:rFonts w:ascii="Times New Roman" w:hAnsi="Times New Roman" w:cs="Times New Roman"/>
          <w:b w:val="0"/>
          <w:color w:val="auto"/>
        </w:rPr>
        <w:t>t</w:t>
      </w:r>
      <w:r w:rsidR="00EF1CD4" w:rsidRPr="00B71D6F">
        <w:rPr>
          <w:rFonts w:ascii="Times New Roman" w:hAnsi="Times New Roman" w:cs="Times New Roman"/>
          <w:b w:val="0"/>
          <w:color w:val="auto"/>
        </w:rPr>
        <w:t>ractors</w:t>
      </w:r>
      <w:r w:rsidR="00101A77" w:rsidRPr="00B71D6F">
        <w:rPr>
          <w:rFonts w:ascii="Times New Roman" w:hAnsi="Times New Roman" w:cs="Times New Roman"/>
          <w:b w:val="0"/>
          <w:color w:val="auto"/>
        </w:rPr>
        <w:t xml:space="preserve"> may </w:t>
      </w:r>
      <w:r w:rsidR="00931565" w:rsidRPr="00B71D6F">
        <w:rPr>
          <w:rFonts w:ascii="Times New Roman" w:hAnsi="Times New Roman" w:cs="Times New Roman"/>
          <w:b w:val="0"/>
          <w:color w:val="auto"/>
        </w:rPr>
        <w:t>check</w:t>
      </w:r>
      <w:r w:rsidR="00101A77" w:rsidRPr="00B71D6F">
        <w:rPr>
          <w:rFonts w:ascii="Times New Roman" w:hAnsi="Times New Roman" w:cs="Times New Roman"/>
          <w:b w:val="0"/>
          <w:color w:val="auto"/>
        </w:rPr>
        <w:t xml:space="preserve"> </w:t>
      </w:r>
      <w:r w:rsidR="00EF1CD4" w:rsidRPr="00B71D6F">
        <w:rPr>
          <w:rFonts w:ascii="Times New Roman" w:hAnsi="Times New Roman" w:cs="Times New Roman"/>
          <w:b w:val="0"/>
          <w:color w:val="auto"/>
        </w:rPr>
        <w:t>their</w:t>
      </w:r>
      <w:r w:rsidR="00101A77" w:rsidRPr="00B71D6F">
        <w:rPr>
          <w:rFonts w:ascii="Times New Roman" w:hAnsi="Times New Roman" w:cs="Times New Roman"/>
          <w:b w:val="0"/>
          <w:color w:val="auto"/>
        </w:rPr>
        <w:t xml:space="preserve"> </w:t>
      </w:r>
      <w:r w:rsidR="00931565" w:rsidRPr="00B71D6F">
        <w:rPr>
          <w:rFonts w:ascii="Times New Roman" w:hAnsi="Times New Roman" w:cs="Times New Roman"/>
          <w:b w:val="0"/>
          <w:color w:val="auto"/>
        </w:rPr>
        <w:t>pre-</w:t>
      </w:r>
      <w:r w:rsidR="00101A77" w:rsidRPr="00B71D6F">
        <w:rPr>
          <w:rFonts w:ascii="Times New Roman" w:hAnsi="Times New Roman" w:cs="Times New Roman"/>
          <w:b w:val="0"/>
          <w:color w:val="auto"/>
        </w:rPr>
        <w:t xml:space="preserve">qualification status by </w:t>
      </w:r>
      <w:r w:rsidR="0013242B">
        <w:rPr>
          <w:rFonts w:ascii="Times New Roman" w:hAnsi="Times New Roman" w:cs="Times New Roman"/>
          <w:b w:val="0"/>
          <w:color w:val="auto"/>
        </w:rPr>
        <w:t>contacting</w:t>
      </w:r>
      <w:r w:rsidR="00931565" w:rsidRPr="0013242B">
        <w:rPr>
          <w:rFonts w:ascii="Times New Roman" w:hAnsi="Times New Roman" w:cs="Times New Roman"/>
          <w:b w:val="0"/>
          <w:color w:val="auto"/>
        </w:rPr>
        <w:t xml:space="preserve"> </w:t>
      </w:r>
      <w:r w:rsidR="00746686" w:rsidRPr="0013242B">
        <w:rPr>
          <w:rFonts w:ascii="Times New Roman" w:hAnsi="Times New Roman" w:cs="Times New Roman"/>
          <w:b w:val="0"/>
          <w:color w:val="auto"/>
        </w:rPr>
        <w:t>Construction Office Specialist</w:t>
      </w:r>
      <w:r w:rsidR="0013242B" w:rsidRPr="0013242B">
        <w:rPr>
          <w:rFonts w:ascii="Times New Roman" w:hAnsi="Times New Roman" w:cs="Times New Roman"/>
          <w:b w:val="0"/>
          <w:color w:val="auto"/>
        </w:rPr>
        <w:t xml:space="preserve"> </w:t>
      </w:r>
      <w:r w:rsidR="0013242B">
        <w:rPr>
          <w:rFonts w:ascii="Times New Roman" w:hAnsi="Times New Roman" w:cs="Times New Roman"/>
          <w:b w:val="0"/>
          <w:color w:val="auto"/>
        </w:rPr>
        <w:t>Laura Davis</w:t>
      </w:r>
      <w:r w:rsidR="004B0269" w:rsidRPr="00B71D6F">
        <w:rPr>
          <w:rFonts w:ascii="Times New Roman" w:hAnsi="Times New Roman" w:cs="Times New Roman"/>
          <w:b w:val="0"/>
          <w:color w:val="auto"/>
        </w:rPr>
        <w:t xml:space="preserve"> </w:t>
      </w:r>
      <w:r w:rsidR="0034551E" w:rsidRPr="00B71D6F">
        <w:rPr>
          <w:rFonts w:ascii="Times New Roman" w:hAnsi="Times New Roman" w:cs="Times New Roman"/>
          <w:b w:val="0"/>
          <w:color w:val="auto"/>
        </w:rPr>
        <w:t>at (727) 562-4509</w:t>
      </w:r>
      <w:r w:rsidR="001813F7">
        <w:rPr>
          <w:rFonts w:ascii="Times New Roman" w:hAnsi="Times New Roman" w:cs="Times New Roman"/>
          <w:b w:val="0"/>
          <w:color w:val="auto"/>
        </w:rPr>
        <w:t xml:space="preserve"> or Laura.Davis@myclearwater.com</w:t>
      </w:r>
      <w:r w:rsidR="00101A77" w:rsidRPr="00B71D6F">
        <w:rPr>
          <w:rFonts w:ascii="Times New Roman" w:hAnsi="Times New Roman" w:cs="Times New Roman"/>
          <w:b w:val="0"/>
          <w:color w:val="auto"/>
        </w:rPr>
        <w:t xml:space="preserve">.  </w:t>
      </w:r>
      <w:r w:rsidR="00143D93" w:rsidRPr="00B71D6F">
        <w:rPr>
          <w:rFonts w:ascii="Times New Roman" w:hAnsi="Times New Roman" w:cs="Times New Roman"/>
          <w:b w:val="0"/>
          <w:color w:val="auto"/>
        </w:rPr>
        <w:t>Pre-qualification</w:t>
      </w:r>
      <w:r w:rsidR="00931565" w:rsidRPr="00B71D6F">
        <w:rPr>
          <w:rFonts w:ascii="Times New Roman" w:hAnsi="Times New Roman" w:cs="Times New Roman"/>
          <w:b w:val="0"/>
          <w:color w:val="auto"/>
        </w:rPr>
        <w:t xml:space="preserve"> applications </w:t>
      </w:r>
      <w:r w:rsidR="006E62C9">
        <w:rPr>
          <w:rFonts w:ascii="Times New Roman" w:hAnsi="Times New Roman" w:cs="Times New Roman"/>
          <w:b w:val="0"/>
          <w:color w:val="auto"/>
        </w:rPr>
        <w:t xml:space="preserve">are due on </w:t>
      </w:r>
      <w:r w:rsidR="00DF5F0C">
        <w:rPr>
          <w:rFonts w:ascii="Times New Roman" w:hAnsi="Times New Roman" w:cs="Times New Roman"/>
          <w:bCs w:val="0"/>
          <w:color w:val="auto"/>
          <w:u w:val="single"/>
        </w:rPr>
        <w:t>June 5</w:t>
      </w:r>
      <w:r w:rsidR="006E62C9" w:rsidRPr="00622CCB">
        <w:rPr>
          <w:rFonts w:ascii="Times New Roman" w:hAnsi="Times New Roman" w:cs="Times New Roman"/>
          <w:bCs w:val="0"/>
          <w:color w:val="auto"/>
          <w:u w:val="single"/>
        </w:rPr>
        <w:t>, 2020</w:t>
      </w:r>
      <w:r w:rsidR="006E62C9">
        <w:rPr>
          <w:rFonts w:ascii="Times New Roman" w:hAnsi="Times New Roman" w:cs="Times New Roman"/>
          <w:b w:val="0"/>
          <w:color w:val="auto"/>
        </w:rPr>
        <w:t xml:space="preserve"> </w:t>
      </w:r>
      <w:r w:rsidR="00931565" w:rsidRPr="00B71D6F">
        <w:rPr>
          <w:rFonts w:ascii="Times New Roman" w:hAnsi="Times New Roman" w:cs="Times New Roman"/>
          <w:b w:val="0"/>
          <w:color w:val="auto"/>
        </w:rPr>
        <w:t xml:space="preserve">and </w:t>
      </w:r>
      <w:r w:rsidR="00927239">
        <w:rPr>
          <w:rFonts w:ascii="Times New Roman" w:hAnsi="Times New Roman" w:cs="Times New Roman"/>
          <w:b w:val="0"/>
          <w:color w:val="auto"/>
        </w:rPr>
        <w:t>requests for information a</w:t>
      </w:r>
      <w:r w:rsidR="00143D93" w:rsidRPr="00B71D6F">
        <w:rPr>
          <w:rFonts w:ascii="Times New Roman" w:hAnsi="Times New Roman" w:cs="Times New Roman"/>
          <w:b w:val="0"/>
          <w:color w:val="auto"/>
        </w:rPr>
        <w:t xml:space="preserve">re due on </w:t>
      </w:r>
      <w:r w:rsidR="00DF5F0C">
        <w:rPr>
          <w:rFonts w:ascii="Times New Roman" w:hAnsi="Times New Roman" w:cs="Times New Roman"/>
          <w:color w:val="auto"/>
          <w:u w:val="single"/>
        </w:rPr>
        <w:t>May 29</w:t>
      </w:r>
      <w:r w:rsidR="00927239" w:rsidRPr="00622CCB">
        <w:rPr>
          <w:rFonts w:ascii="Times New Roman" w:hAnsi="Times New Roman" w:cs="Times New Roman"/>
          <w:color w:val="auto"/>
          <w:u w:val="single"/>
        </w:rPr>
        <w:t>, 2020</w:t>
      </w:r>
      <w:r w:rsidR="00143D93" w:rsidRPr="00B71D6F">
        <w:rPr>
          <w:rFonts w:ascii="Times New Roman" w:hAnsi="Times New Roman" w:cs="Times New Roman"/>
          <w:b w:val="0"/>
          <w:color w:val="auto"/>
        </w:rPr>
        <w:t>,</w:t>
      </w:r>
      <w:r w:rsidR="0004658E" w:rsidRPr="00B71D6F">
        <w:rPr>
          <w:rFonts w:ascii="Times New Roman" w:hAnsi="Times New Roman" w:cs="Times New Roman"/>
          <w:b w:val="0"/>
          <w:color w:val="auto"/>
        </w:rPr>
        <w:t xml:space="preserve"> </w:t>
      </w:r>
      <w:r w:rsidRPr="00B71D6F">
        <w:rPr>
          <w:rFonts w:ascii="Times New Roman" w:hAnsi="Times New Roman" w:cs="Times New Roman"/>
          <w:b w:val="0"/>
          <w:color w:val="auto"/>
        </w:rPr>
        <w:t>two weeks (ten business days) before the bid opening</w:t>
      </w:r>
      <w:r w:rsidR="00143D93" w:rsidRPr="00B71D6F">
        <w:rPr>
          <w:rFonts w:ascii="Times New Roman" w:hAnsi="Times New Roman" w:cs="Times New Roman"/>
          <w:b w:val="0"/>
          <w:color w:val="auto"/>
        </w:rPr>
        <w:t>.</w:t>
      </w:r>
      <w:r w:rsidR="00143D93" w:rsidRPr="00B71D6F">
        <w:rPr>
          <w:rFonts w:ascii="Times New Roman" w:hAnsi="Times New Roman" w:cs="Times New Roman"/>
        </w:rPr>
        <w:t xml:space="preserve">  </w:t>
      </w:r>
    </w:p>
    <w:p w14:paraId="64AF273E" w14:textId="77777777" w:rsidR="0046559D" w:rsidRPr="0046559D" w:rsidRDefault="0046559D" w:rsidP="0046559D"/>
    <w:p w14:paraId="5C963EF5" w14:textId="06F1A9BD" w:rsidR="0019418D" w:rsidRDefault="0019418D" w:rsidP="0019418D"/>
    <w:p w14:paraId="000976C1" w14:textId="2E815762" w:rsidR="000C79E4" w:rsidRDefault="000C79E4" w:rsidP="0019418D"/>
    <w:p w14:paraId="6FC4C831" w14:textId="77777777" w:rsidR="0046559D" w:rsidRDefault="0046559D" w:rsidP="0046559D">
      <w:pPr>
        <w:ind w:left="720"/>
        <w:jc w:val="both"/>
      </w:pPr>
      <w:r w:rsidRPr="6CEEE8C9">
        <w:t xml:space="preserve">Per Florida Statute 337.168(1), </w:t>
      </w:r>
    </w:p>
    <w:p w14:paraId="6B40F61C" w14:textId="77777777" w:rsidR="0046559D" w:rsidRDefault="0046559D" w:rsidP="0046559D">
      <w:pPr>
        <w:ind w:left="720"/>
        <w:jc w:val="both"/>
      </w:pPr>
      <w:r w:rsidRPr="6CEEE8C9">
        <w:t xml:space="preserve">A document or electronic file revealing the official cost estimate of the department of a project is confidential and exempt from the provisions of s. </w:t>
      </w:r>
      <w:hyperlink r:id="rId16">
        <w:r w:rsidRPr="6CEEE8C9">
          <w:rPr>
            <w:rStyle w:val="Hyperlink"/>
          </w:rPr>
          <w:t>119.07</w:t>
        </w:r>
      </w:hyperlink>
      <w:r w:rsidRPr="6CEEE8C9">
        <w:rPr>
          <w:color w:val="0000FF"/>
        </w:rPr>
        <w:t xml:space="preserve">(1) </w:t>
      </w:r>
      <w:r w:rsidRPr="6CEEE8C9">
        <w:t>until the contract for the project has been executed or until the project is no longer under active consideration.</w:t>
      </w:r>
    </w:p>
    <w:p w14:paraId="3302069F" w14:textId="76A963E6" w:rsidR="0046559D" w:rsidRDefault="0046559D" w:rsidP="0046559D">
      <w:pPr>
        <w:ind w:left="720"/>
        <w:jc w:val="both"/>
      </w:pPr>
      <w:r w:rsidRPr="6CEEE8C9">
        <w:t>This information will be withheld until after the Award of Bid</w:t>
      </w:r>
    </w:p>
    <w:p w14:paraId="34119F69" w14:textId="77777777" w:rsidR="000C79E4" w:rsidRPr="0019418D" w:rsidRDefault="000C79E4" w:rsidP="0019418D"/>
    <w:p w14:paraId="3B531FB7" w14:textId="28F86210" w:rsidR="002A0948" w:rsidRPr="0046559D" w:rsidRDefault="00F34935" w:rsidP="00730116">
      <w:pPr>
        <w:pStyle w:val="ListParagraph"/>
        <w:numPr>
          <w:ilvl w:val="0"/>
          <w:numId w:val="9"/>
        </w:numPr>
        <w:ind w:left="360"/>
        <w:jc w:val="both"/>
        <w:rPr>
          <w:b/>
        </w:rPr>
      </w:pPr>
      <w:r w:rsidRPr="0046559D">
        <w:rPr>
          <w:b/>
        </w:rPr>
        <w:t>Licenses</w:t>
      </w:r>
      <w:r>
        <w:t xml:space="preserve"> –</w:t>
      </w:r>
      <w:r w:rsidRPr="0046559D">
        <w:rPr>
          <w:b/>
        </w:rPr>
        <w:t xml:space="preserve"> The Contractor shall provide a copy of a current Contractor License/Registration with the State of Florida AND Pinellas County.  These documents must be included in the bid proposal package.  </w:t>
      </w:r>
    </w:p>
    <w:p w14:paraId="7EF47336" w14:textId="77777777" w:rsidR="002A0948" w:rsidRPr="00FD64BF" w:rsidRDefault="002A0948" w:rsidP="002A0948">
      <w:pPr>
        <w:pStyle w:val="ListParagraph"/>
        <w:ind w:left="360"/>
        <w:jc w:val="both"/>
        <w:rPr>
          <w:b/>
        </w:rPr>
      </w:pPr>
    </w:p>
    <w:p w14:paraId="02F4E69E" w14:textId="77777777" w:rsidR="00FA7DDB" w:rsidRDefault="00FA7DDB" w:rsidP="00D7604A">
      <w:pPr>
        <w:numPr>
          <w:ilvl w:val="0"/>
          <w:numId w:val="9"/>
        </w:numPr>
        <w:ind w:left="360"/>
        <w:jc w:val="both"/>
        <w:rPr>
          <w:bCs/>
        </w:rPr>
      </w:pPr>
      <w:r w:rsidRPr="00F34935">
        <w:rPr>
          <w:b/>
          <w:bCs/>
        </w:rPr>
        <w:t>B</w:t>
      </w:r>
      <w:r w:rsidRPr="00B71D6F">
        <w:rPr>
          <w:b/>
          <w:bCs/>
        </w:rPr>
        <w:t>id Proposal Forms -</w:t>
      </w:r>
      <w:r w:rsidRPr="00B71D6F">
        <w:rPr>
          <w:bCs/>
        </w:rPr>
        <w:t xml:space="preserve"> </w:t>
      </w:r>
      <w:r w:rsidRPr="00B71D6F">
        <w:rPr>
          <w:b/>
          <w:bCs/>
          <w:u w:val="single"/>
        </w:rPr>
        <w:t>All quantities and costs must be filled in</w:t>
      </w:r>
      <w:r w:rsidR="006C50D1" w:rsidRPr="00B71D6F">
        <w:rPr>
          <w:b/>
          <w:bCs/>
          <w:u w:val="single"/>
        </w:rPr>
        <w:t xml:space="preserve"> legibly and completely</w:t>
      </w:r>
      <w:r w:rsidRPr="00B71D6F">
        <w:rPr>
          <w:bCs/>
        </w:rPr>
        <w:t xml:space="preserve">.  Please </w:t>
      </w:r>
      <w:r w:rsidR="008D764F" w:rsidRPr="00B71D6F">
        <w:rPr>
          <w:bCs/>
        </w:rPr>
        <w:t>re-</w:t>
      </w:r>
      <w:r w:rsidRPr="00B71D6F">
        <w:rPr>
          <w:bCs/>
        </w:rPr>
        <w:t>check your figures</w:t>
      </w:r>
      <w:r w:rsidR="006C50D1" w:rsidRPr="00B71D6F">
        <w:rPr>
          <w:bCs/>
        </w:rPr>
        <w:t xml:space="preserve"> for accuracy</w:t>
      </w:r>
      <w:r w:rsidRPr="00B71D6F">
        <w:rPr>
          <w:bCs/>
        </w:rPr>
        <w:t xml:space="preserve">. </w:t>
      </w:r>
    </w:p>
    <w:p w14:paraId="083FE297" w14:textId="77777777" w:rsidR="00D134CE" w:rsidRDefault="00D134CE" w:rsidP="00D134CE">
      <w:pPr>
        <w:pStyle w:val="ListParagraph"/>
        <w:rPr>
          <w:bCs/>
        </w:rPr>
      </w:pPr>
    </w:p>
    <w:p w14:paraId="15E46E43" w14:textId="3E7512E5" w:rsidR="00545C5E" w:rsidRPr="00545C5E" w:rsidRDefault="00D134CE" w:rsidP="00D7604A">
      <w:pPr>
        <w:numPr>
          <w:ilvl w:val="0"/>
          <w:numId w:val="9"/>
        </w:numPr>
        <w:ind w:left="360"/>
        <w:jc w:val="both"/>
      </w:pPr>
      <w:r w:rsidRPr="00545C5E">
        <w:rPr>
          <w:b/>
          <w:bCs/>
        </w:rPr>
        <w:t>Bid Tabulation Sheet</w:t>
      </w:r>
      <w:r w:rsidRPr="00545C5E">
        <w:rPr>
          <w:bCs/>
        </w:rPr>
        <w:t xml:space="preserve"> – An excel version of the bid tabulation sheet has been provided and </w:t>
      </w:r>
      <w:r w:rsidR="006474A0">
        <w:rPr>
          <w:bCs/>
        </w:rPr>
        <w:t xml:space="preserve">can be obtained from </w:t>
      </w:r>
      <w:hyperlink r:id="rId17" w:history="1">
        <w:r w:rsidR="006474A0" w:rsidRPr="006E2E1C">
          <w:rPr>
            <w:rStyle w:val="Hyperlink"/>
            <w:bCs/>
          </w:rPr>
          <w:t>Julie@DVC360.com</w:t>
        </w:r>
      </w:hyperlink>
      <w:r w:rsidR="006474A0">
        <w:rPr>
          <w:bCs/>
        </w:rPr>
        <w:t xml:space="preserve"> at</w:t>
      </w:r>
      <w:r w:rsidRPr="00545C5E">
        <w:rPr>
          <w:bCs/>
        </w:rPr>
        <w:t xml:space="preserve"> DVC Marketing </w:t>
      </w:r>
      <w:r w:rsidR="006474A0">
        <w:rPr>
          <w:bCs/>
        </w:rPr>
        <w:t>a</w:t>
      </w:r>
      <w:r w:rsidRPr="00545C5E">
        <w:rPr>
          <w:bCs/>
        </w:rPr>
        <w:t>long with the PDF version that is included in the bid proposal of Section V.   To ensure accuracy, please us</w:t>
      </w:r>
      <w:r w:rsidR="00545C5E" w:rsidRPr="00545C5E">
        <w:rPr>
          <w:bCs/>
        </w:rPr>
        <w:t>e the Excel ver</w:t>
      </w:r>
      <w:r w:rsidR="00545C5E">
        <w:rPr>
          <w:bCs/>
        </w:rPr>
        <w:t>sion</w:t>
      </w:r>
      <w:r w:rsidR="000C79E4">
        <w:rPr>
          <w:bCs/>
        </w:rPr>
        <w:t>. O</w:t>
      </w:r>
      <w:r w:rsidR="00545C5E">
        <w:rPr>
          <w:bCs/>
        </w:rPr>
        <w:t>nce complete, p</w:t>
      </w:r>
      <w:r w:rsidR="007350D3">
        <w:rPr>
          <w:bCs/>
        </w:rPr>
        <w:t xml:space="preserve">rint and include in </w:t>
      </w:r>
      <w:r w:rsidR="00545C5E">
        <w:rPr>
          <w:bCs/>
        </w:rPr>
        <w:t>your bid package.</w:t>
      </w:r>
      <w:r w:rsidR="00545C5E">
        <w:t xml:space="preserve">  Type in your unit prices and Excel will automatically calculate the Amount, Subtotal, Contingency</w:t>
      </w:r>
      <w:r w:rsidR="000C79E4">
        <w:t>,</w:t>
      </w:r>
      <w:r w:rsidR="00545C5E">
        <w:t xml:space="preserve"> and Grand Total for yo</w:t>
      </w:r>
      <w:r w:rsidR="00997C96">
        <w:t xml:space="preserve">u.  Look for the areas in light </w:t>
      </w:r>
      <w:r w:rsidR="000C79E4">
        <w:t>yellow</w:t>
      </w:r>
      <w:r w:rsidR="00545C5E">
        <w:t xml:space="preserve">.  These areas will be what is to be filled out by you.  Please contact </w:t>
      </w:r>
      <w:r w:rsidR="00927239">
        <w:t>Carrie Szurly</w:t>
      </w:r>
      <w:r w:rsidR="00545C5E">
        <w:t xml:space="preserve"> if you have any</w:t>
      </w:r>
      <w:r w:rsidR="006F0D3C">
        <w:t xml:space="preserve"> questions.  727-562-4</w:t>
      </w:r>
      <w:r w:rsidR="00487034">
        <w:t>782</w:t>
      </w:r>
      <w:r w:rsidR="00545C5E">
        <w:t xml:space="preserve"> or </w:t>
      </w:r>
      <w:r w:rsidR="00927239">
        <w:rPr>
          <w:rStyle w:val="Hyperlink"/>
        </w:rPr>
        <w:t>Carrie.Szurly</w:t>
      </w:r>
      <w:r w:rsidR="00487034">
        <w:rPr>
          <w:rStyle w:val="Hyperlink"/>
        </w:rPr>
        <w:t>@myclearwater.com</w:t>
      </w:r>
    </w:p>
    <w:p w14:paraId="7766BBAC" w14:textId="77777777" w:rsidR="00545C5E" w:rsidRDefault="00545C5E" w:rsidP="00545C5E">
      <w:pPr>
        <w:pStyle w:val="ListParagraph"/>
        <w:rPr>
          <w:b/>
          <w:bCs/>
        </w:rPr>
      </w:pPr>
    </w:p>
    <w:p w14:paraId="3B3AA10B" w14:textId="77777777" w:rsidR="005E1982" w:rsidRPr="00B71D6F" w:rsidRDefault="00FA7DDB" w:rsidP="00D7604A">
      <w:pPr>
        <w:numPr>
          <w:ilvl w:val="0"/>
          <w:numId w:val="9"/>
        </w:numPr>
        <w:ind w:left="360"/>
        <w:jc w:val="both"/>
      </w:pPr>
      <w:r w:rsidRPr="00B71D6F">
        <w:rPr>
          <w:b/>
          <w:bCs/>
        </w:rPr>
        <w:t>Proposal Bond</w:t>
      </w:r>
      <w:r w:rsidRPr="00B71D6F">
        <w:t xml:space="preserve"> </w:t>
      </w:r>
      <w:r w:rsidRPr="00B71D6F">
        <w:rPr>
          <w:bCs/>
        </w:rPr>
        <w:t xml:space="preserve">– must be completely filled out with the </w:t>
      </w:r>
      <w:r w:rsidRPr="00B71D6F">
        <w:rPr>
          <w:b/>
          <w:bCs/>
          <w:u w:val="single"/>
        </w:rPr>
        <w:t>10%</w:t>
      </w:r>
      <w:r w:rsidRPr="00B71D6F">
        <w:rPr>
          <w:bCs/>
        </w:rPr>
        <w:t xml:space="preserve"> bid bond amount.</w:t>
      </w:r>
    </w:p>
    <w:p w14:paraId="53410646" w14:textId="77777777" w:rsidR="005E1982" w:rsidRPr="00B71D6F" w:rsidRDefault="005E1982" w:rsidP="005E1982">
      <w:pPr>
        <w:pStyle w:val="ListParagraph"/>
      </w:pPr>
    </w:p>
    <w:p w14:paraId="009A9F20" w14:textId="77777777" w:rsidR="005E1982" w:rsidRPr="00B71D6F" w:rsidRDefault="005E1982" w:rsidP="005E1982">
      <w:pPr>
        <w:pStyle w:val="BodyTextIndent"/>
        <w:numPr>
          <w:ilvl w:val="0"/>
          <w:numId w:val="9"/>
        </w:numPr>
        <w:ind w:left="360"/>
        <w:jc w:val="both"/>
        <w:rPr>
          <w:b/>
          <w:sz w:val="24"/>
        </w:rPr>
      </w:pPr>
      <w:r w:rsidRPr="00B71D6F">
        <w:rPr>
          <w:b/>
          <w:sz w:val="24"/>
        </w:rPr>
        <w:t xml:space="preserve">Scrutinized Companies </w:t>
      </w:r>
      <w:r w:rsidRPr="00B71D6F">
        <w:rPr>
          <w:sz w:val="24"/>
        </w:rPr>
        <w:t>- Please Note, if Project is $1,000,000 or more please see Section III, Article 25, Scrutinized Companies and Business Operations with Cuba and Syria Certification Form.</w:t>
      </w:r>
      <w:r w:rsidR="002C121D" w:rsidRPr="00B71D6F">
        <w:rPr>
          <w:sz w:val="24"/>
        </w:rPr>
        <w:t xml:space="preserve"> Otherwise, if final bid amount is less than $1,000,000, this form may be omitted. </w:t>
      </w:r>
    </w:p>
    <w:p w14:paraId="46D72D1F" w14:textId="77777777" w:rsidR="00FA7DDB" w:rsidRPr="00B71D6F" w:rsidRDefault="00FA7DDB" w:rsidP="005E1982">
      <w:pPr>
        <w:ind w:left="360"/>
        <w:jc w:val="both"/>
      </w:pPr>
    </w:p>
    <w:p w14:paraId="47EAD554" w14:textId="119C7D25" w:rsidR="005E1982" w:rsidRPr="00B71D6F" w:rsidRDefault="00ED7B23" w:rsidP="005E1982">
      <w:pPr>
        <w:numPr>
          <w:ilvl w:val="0"/>
          <w:numId w:val="9"/>
        </w:numPr>
        <w:ind w:left="360"/>
        <w:jc w:val="both"/>
        <w:rPr>
          <w:bCs/>
        </w:rPr>
      </w:pPr>
      <w:r w:rsidRPr="00B71D6F">
        <w:rPr>
          <w:b/>
          <w:bCs/>
        </w:rPr>
        <w:t>Request for Clarifications</w:t>
      </w:r>
      <w:r w:rsidR="00FA7DDB" w:rsidRPr="00B71D6F">
        <w:rPr>
          <w:bCs/>
        </w:rPr>
        <w:t xml:space="preserve"> – Submit in writing via email to </w:t>
      </w:r>
      <w:r w:rsidR="00FF5E0E" w:rsidRPr="00B71D6F">
        <w:rPr>
          <w:bCs/>
        </w:rPr>
        <w:t>Project Manager</w:t>
      </w:r>
      <w:r w:rsidR="009B0ED2">
        <w:rPr>
          <w:bCs/>
        </w:rPr>
        <w:t xml:space="preserve"> </w:t>
      </w:r>
      <w:r w:rsidR="00192E03">
        <w:rPr>
          <w:bCs/>
        </w:rPr>
        <w:t>Kaylynn Price</w:t>
      </w:r>
      <w:r w:rsidR="00545C5E">
        <w:rPr>
          <w:bCs/>
        </w:rPr>
        <w:t xml:space="preserve"> and Engineer of Record </w:t>
      </w:r>
      <w:r w:rsidR="00192E03">
        <w:rPr>
          <w:bCs/>
        </w:rPr>
        <w:t>Phil Walker</w:t>
      </w:r>
      <w:r w:rsidR="00175958" w:rsidRPr="00B71D6F">
        <w:rPr>
          <w:bCs/>
        </w:rPr>
        <w:t xml:space="preserve"> by end of day </w:t>
      </w:r>
      <w:r w:rsidR="00063E68">
        <w:rPr>
          <w:bCs/>
        </w:rPr>
        <w:t xml:space="preserve">(5pm EST) </w:t>
      </w:r>
      <w:r w:rsidR="00175958" w:rsidRPr="00B71D6F">
        <w:rPr>
          <w:bCs/>
        </w:rPr>
        <w:t xml:space="preserve">on </w:t>
      </w:r>
      <w:r w:rsidR="006474A0">
        <w:rPr>
          <w:b/>
          <w:bCs/>
          <w:u w:val="single"/>
        </w:rPr>
        <w:t>May 29</w:t>
      </w:r>
      <w:r w:rsidR="00927239">
        <w:rPr>
          <w:b/>
          <w:bCs/>
          <w:u w:val="single"/>
        </w:rPr>
        <w:t>, 2020</w:t>
      </w:r>
      <w:r w:rsidR="00175958" w:rsidRPr="00B71D6F">
        <w:rPr>
          <w:bCs/>
        </w:rPr>
        <w:t xml:space="preserve">.  </w:t>
      </w:r>
      <w:r w:rsidR="00634E0A" w:rsidRPr="00B71D6F">
        <w:rPr>
          <w:bCs/>
        </w:rPr>
        <w:t>Questions must include</w:t>
      </w:r>
      <w:r w:rsidR="00B17E59" w:rsidRPr="00B71D6F">
        <w:rPr>
          <w:bCs/>
        </w:rPr>
        <w:t>:</w:t>
      </w:r>
      <w:r w:rsidR="00634E0A" w:rsidRPr="00B71D6F">
        <w:rPr>
          <w:bCs/>
        </w:rPr>
        <w:t xml:space="preserve"> </w:t>
      </w:r>
      <w:r w:rsidR="00B17E59" w:rsidRPr="00B71D6F">
        <w:rPr>
          <w:bCs/>
        </w:rPr>
        <w:t>com</w:t>
      </w:r>
      <w:r w:rsidR="00634E0A" w:rsidRPr="00B71D6F">
        <w:rPr>
          <w:bCs/>
        </w:rPr>
        <w:t xml:space="preserve">pany </w:t>
      </w:r>
      <w:r w:rsidR="00B17E59" w:rsidRPr="00B71D6F">
        <w:rPr>
          <w:bCs/>
        </w:rPr>
        <w:t>n</w:t>
      </w:r>
      <w:r w:rsidR="00634E0A" w:rsidRPr="00B71D6F">
        <w:rPr>
          <w:bCs/>
        </w:rPr>
        <w:t>ame, contact name, email</w:t>
      </w:r>
      <w:r w:rsidR="00B17E59" w:rsidRPr="00B71D6F">
        <w:rPr>
          <w:bCs/>
        </w:rPr>
        <w:t xml:space="preserve"> address</w:t>
      </w:r>
      <w:r w:rsidR="00634E0A" w:rsidRPr="00B71D6F">
        <w:rPr>
          <w:bCs/>
        </w:rPr>
        <w:t xml:space="preserve"> </w:t>
      </w:r>
      <w:r w:rsidR="00B17E59" w:rsidRPr="00B71D6F">
        <w:rPr>
          <w:bCs/>
        </w:rPr>
        <w:t>and</w:t>
      </w:r>
      <w:r w:rsidR="00634E0A" w:rsidRPr="00B71D6F">
        <w:rPr>
          <w:bCs/>
        </w:rPr>
        <w:t xml:space="preserve"> phone number of contact person</w:t>
      </w:r>
      <w:r w:rsidR="00143D93" w:rsidRPr="00B71D6F">
        <w:rPr>
          <w:bCs/>
        </w:rPr>
        <w:t xml:space="preserve"> (in case clarification is needed)</w:t>
      </w:r>
      <w:r w:rsidR="00634E0A" w:rsidRPr="00B71D6F">
        <w:rPr>
          <w:bCs/>
        </w:rPr>
        <w:t xml:space="preserve">. </w:t>
      </w:r>
    </w:p>
    <w:p w14:paraId="1706DF5E" w14:textId="77777777" w:rsidR="00B71D6F" w:rsidRPr="00B71D6F" w:rsidRDefault="00B71D6F" w:rsidP="00B71D6F">
      <w:pPr>
        <w:ind w:left="360"/>
        <w:jc w:val="both"/>
        <w:rPr>
          <w:bCs/>
        </w:rPr>
      </w:pPr>
    </w:p>
    <w:p w14:paraId="7DB3E98B" w14:textId="1179592F" w:rsidR="00B71D6F" w:rsidRPr="00B71D6F" w:rsidRDefault="005E1982" w:rsidP="00B71D6F">
      <w:pPr>
        <w:numPr>
          <w:ilvl w:val="0"/>
          <w:numId w:val="9"/>
        </w:numPr>
        <w:ind w:left="360"/>
        <w:jc w:val="both"/>
        <w:rPr>
          <w:bCs/>
        </w:rPr>
      </w:pPr>
      <w:r w:rsidRPr="00B71D6F">
        <w:rPr>
          <w:b/>
        </w:rPr>
        <w:t>Addendums</w:t>
      </w:r>
      <w:r w:rsidRPr="00B71D6F">
        <w:t xml:space="preserve"> - </w:t>
      </w:r>
      <w:r w:rsidR="00B71D6F" w:rsidRPr="00B71D6F">
        <w:rPr>
          <w:bCs/>
        </w:rPr>
        <w:t xml:space="preserve">Responses will be issued via an addendum by end of day </w:t>
      </w:r>
      <w:r w:rsidR="006474A0">
        <w:rPr>
          <w:b/>
          <w:bCs/>
          <w:u w:val="single"/>
        </w:rPr>
        <w:t>June 12</w:t>
      </w:r>
      <w:r w:rsidR="00927239" w:rsidRPr="00927239">
        <w:rPr>
          <w:b/>
          <w:bCs/>
          <w:u w:val="single"/>
        </w:rPr>
        <w:t>, 2020</w:t>
      </w:r>
      <w:r w:rsidR="00927239">
        <w:rPr>
          <w:b/>
          <w:bCs/>
        </w:rPr>
        <w:t>.</w:t>
      </w:r>
      <w:r w:rsidR="00B71D6F" w:rsidRPr="00B71D6F">
        <w:rPr>
          <w:b/>
          <w:bCs/>
          <w:u w:val="single"/>
        </w:rPr>
        <w:t xml:space="preserve">     </w:t>
      </w:r>
    </w:p>
    <w:p w14:paraId="7A1375E0" w14:textId="5B9C919A" w:rsidR="005E1982" w:rsidRPr="00545C5E" w:rsidRDefault="005E1982" w:rsidP="00B71D6F">
      <w:pPr>
        <w:pStyle w:val="BodyTextIndent"/>
        <w:ind w:left="360"/>
        <w:jc w:val="both"/>
        <w:rPr>
          <w:b/>
          <w:sz w:val="24"/>
        </w:rPr>
      </w:pPr>
      <w:r w:rsidRPr="00B71D6F">
        <w:rPr>
          <w:sz w:val="24"/>
        </w:rPr>
        <w:t>If you have purchased plans through another pl</w:t>
      </w:r>
      <w:r w:rsidR="000557DD">
        <w:rPr>
          <w:sz w:val="24"/>
        </w:rPr>
        <w:t xml:space="preserve">an house, please check </w:t>
      </w:r>
      <w:r w:rsidR="006474A0">
        <w:rPr>
          <w:sz w:val="24"/>
        </w:rPr>
        <w:t xml:space="preserve">with </w:t>
      </w:r>
      <w:hyperlink r:id="rId18" w:history="1">
        <w:r w:rsidR="006474A0" w:rsidRPr="006E2E1C">
          <w:rPr>
            <w:rStyle w:val="Hyperlink"/>
            <w:sz w:val="24"/>
          </w:rPr>
          <w:t>Julie@DVC360.com</w:t>
        </w:r>
      </w:hyperlink>
      <w:r w:rsidR="006474A0">
        <w:rPr>
          <w:sz w:val="24"/>
        </w:rPr>
        <w:t xml:space="preserve"> at</w:t>
      </w:r>
      <w:r w:rsidR="000557DD">
        <w:rPr>
          <w:sz w:val="24"/>
        </w:rPr>
        <w:t xml:space="preserve"> DVC Marketing</w:t>
      </w:r>
      <w:r w:rsidRPr="00B71D6F">
        <w:rPr>
          <w:sz w:val="24"/>
        </w:rPr>
        <w:t xml:space="preserve"> </w:t>
      </w:r>
      <w:r w:rsidR="006474A0">
        <w:rPr>
          <w:sz w:val="24"/>
        </w:rPr>
        <w:t xml:space="preserve">or visit </w:t>
      </w:r>
      <w:bookmarkStart w:id="76" w:name="_Hlk40184148"/>
      <w:r w:rsidR="006474A0" w:rsidRPr="006474A0">
        <w:rPr>
          <w:sz w:val="24"/>
        </w:rPr>
        <w:t>https://www.myclearwater.com/business/engineering-construction-bids</w:t>
      </w:r>
      <w:bookmarkEnd w:id="76"/>
      <w:r w:rsidR="006474A0">
        <w:rPr>
          <w:sz w:val="24"/>
        </w:rPr>
        <w:t xml:space="preserve"> </w:t>
      </w:r>
      <w:r w:rsidRPr="00B71D6F">
        <w:rPr>
          <w:sz w:val="24"/>
        </w:rPr>
        <w:t xml:space="preserve">to ensure the receipt of any addenda information. </w:t>
      </w:r>
      <w:bookmarkStart w:id="77" w:name="_Hlk40185446"/>
      <w:r w:rsidRPr="00545C5E">
        <w:rPr>
          <w:b/>
          <w:sz w:val="24"/>
        </w:rPr>
        <w:t xml:space="preserve">It is the responsibility of the prospective bidder to ensure that they have received all addendums. </w:t>
      </w:r>
    </w:p>
    <w:bookmarkEnd w:id="77"/>
    <w:p w14:paraId="579E004B" w14:textId="77777777" w:rsidR="005E6A05" w:rsidRPr="00B71D6F" w:rsidRDefault="005E6A05" w:rsidP="00D7604A">
      <w:pPr>
        <w:ind w:left="360" w:hanging="360"/>
        <w:jc w:val="both"/>
        <w:rPr>
          <w:bCs/>
        </w:rPr>
      </w:pPr>
    </w:p>
    <w:p w14:paraId="637E2911" w14:textId="72F18FA1" w:rsidR="006C50D1" w:rsidRPr="00CE48B5" w:rsidRDefault="006C50D1" w:rsidP="00D7604A">
      <w:pPr>
        <w:numPr>
          <w:ilvl w:val="0"/>
          <w:numId w:val="9"/>
        </w:numPr>
        <w:ind w:left="360"/>
        <w:jc w:val="both"/>
        <w:rPr>
          <w:b/>
          <w:bCs/>
        </w:rPr>
      </w:pPr>
      <w:r w:rsidRPr="00CE48B5">
        <w:rPr>
          <w:b/>
        </w:rPr>
        <w:t xml:space="preserve">Bid Opening </w:t>
      </w:r>
      <w:r w:rsidRPr="00CE48B5">
        <w:t xml:space="preserve">is scheduled for </w:t>
      </w:r>
      <w:r w:rsidR="00526941">
        <w:rPr>
          <w:b/>
          <w:u w:val="single"/>
        </w:rPr>
        <w:t>Friday</w:t>
      </w:r>
      <w:r w:rsidR="00927239" w:rsidRPr="00927239">
        <w:rPr>
          <w:b/>
          <w:u w:val="single"/>
        </w:rPr>
        <w:t xml:space="preserve"> </w:t>
      </w:r>
      <w:r w:rsidR="006474A0">
        <w:rPr>
          <w:b/>
          <w:u w:val="single"/>
        </w:rPr>
        <w:t>June 19</w:t>
      </w:r>
      <w:r w:rsidR="00927239" w:rsidRPr="00927239">
        <w:rPr>
          <w:b/>
          <w:u w:val="single"/>
        </w:rPr>
        <w:t xml:space="preserve">, 2020 at </w:t>
      </w:r>
      <w:r w:rsidR="00526941">
        <w:rPr>
          <w:b/>
          <w:u w:val="single"/>
        </w:rPr>
        <w:t>1</w:t>
      </w:r>
      <w:r w:rsidR="00927239" w:rsidRPr="00927239">
        <w:rPr>
          <w:b/>
          <w:u w:val="single"/>
        </w:rPr>
        <w:t>pm</w:t>
      </w:r>
      <w:r w:rsidR="0046559D">
        <w:rPr>
          <w:b/>
        </w:rPr>
        <w:t xml:space="preserve">. The meeting will be at the Municipal Services Building, 100 S. Myrtle Ave. </w:t>
      </w:r>
      <w:r w:rsidR="00526941">
        <w:rPr>
          <w:b/>
        </w:rPr>
        <w:t>Rm 130</w:t>
      </w:r>
      <w:r w:rsidR="0046559D">
        <w:rPr>
          <w:b/>
        </w:rPr>
        <w:t>. Clearwater, FL 33756.</w:t>
      </w:r>
    </w:p>
    <w:p w14:paraId="79FA599F" w14:textId="77777777" w:rsidR="006C50D1" w:rsidRPr="00B71D6F" w:rsidRDefault="006C50D1" w:rsidP="006C50D1">
      <w:pPr>
        <w:pStyle w:val="ListParagraph"/>
        <w:rPr>
          <w:b/>
        </w:rPr>
      </w:pPr>
    </w:p>
    <w:p w14:paraId="144D30E9" w14:textId="71F1661D" w:rsidR="005E6A05" w:rsidRPr="00B71D6F" w:rsidRDefault="005E6A05" w:rsidP="00D7604A">
      <w:pPr>
        <w:numPr>
          <w:ilvl w:val="0"/>
          <w:numId w:val="9"/>
        </w:numPr>
        <w:ind w:left="360"/>
        <w:jc w:val="both"/>
        <w:rPr>
          <w:bCs/>
        </w:rPr>
      </w:pPr>
      <w:r w:rsidRPr="00B71D6F">
        <w:rPr>
          <w:b/>
        </w:rPr>
        <w:t xml:space="preserve">Contract Award </w:t>
      </w:r>
      <w:r w:rsidRPr="00B71D6F">
        <w:t xml:space="preserve">is </w:t>
      </w:r>
      <w:r w:rsidR="0046559D">
        <w:t xml:space="preserve">tentatively </w:t>
      </w:r>
      <w:r w:rsidR="00526941">
        <w:t xml:space="preserve">(if needed) </w:t>
      </w:r>
      <w:r w:rsidRPr="00B71D6F">
        <w:t xml:space="preserve">scheduled for </w:t>
      </w:r>
      <w:r w:rsidR="00927239" w:rsidRPr="00927239">
        <w:rPr>
          <w:b/>
          <w:bCs/>
          <w:u w:val="single"/>
        </w:rPr>
        <w:t xml:space="preserve">Thursday </w:t>
      </w:r>
      <w:r w:rsidR="00526941">
        <w:rPr>
          <w:b/>
          <w:bCs/>
          <w:u w:val="single"/>
        </w:rPr>
        <w:t>August 6</w:t>
      </w:r>
      <w:r w:rsidR="00927239" w:rsidRPr="00927239">
        <w:rPr>
          <w:b/>
          <w:bCs/>
          <w:u w:val="single"/>
        </w:rPr>
        <w:t>, 2020</w:t>
      </w:r>
      <w:r w:rsidRPr="00B71D6F">
        <w:rPr>
          <w:b/>
        </w:rPr>
        <w:t>.</w:t>
      </w:r>
    </w:p>
    <w:p w14:paraId="705A0FC4" w14:textId="77777777" w:rsidR="00B71F66" w:rsidRPr="00B71D6F" w:rsidRDefault="00B71F66" w:rsidP="00B71F66">
      <w:pPr>
        <w:ind w:left="360"/>
        <w:jc w:val="both"/>
        <w:rPr>
          <w:bCs/>
        </w:rPr>
      </w:pPr>
      <w:bookmarkStart w:id="78" w:name="_Hlk35517120"/>
    </w:p>
    <w:p w14:paraId="43139EAB" w14:textId="1216CEDC" w:rsidR="006F0D3C" w:rsidRPr="00600C31" w:rsidRDefault="00B71D6F" w:rsidP="000C79E4">
      <w:pPr>
        <w:pStyle w:val="ListParagraph"/>
        <w:numPr>
          <w:ilvl w:val="0"/>
          <w:numId w:val="9"/>
        </w:numPr>
        <w:autoSpaceDE w:val="0"/>
        <w:autoSpaceDN w:val="0"/>
        <w:adjustRightInd w:val="0"/>
        <w:ind w:left="360"/>
        <w:rPr>
          <w:color w:val="000000"/>
        </w:rPr>
      </w:pPr>
      <w:r w:rsidRPr="009A689E">
        <w:rPr>
          <w:b/>
        </w:rPr>
        <w:lastRenderedPageBreak/>
        <w:t xml:space="preserve">Scope of Work </w:t>
      </w:r>
      <w:r w:rsidR="00A40878" w:rsidRPr="009A689E">
        <w:t>–</w:t>
      </w:r>
      <w:r w:rsidRPr="009A689E">
        <w:t xml:space="preserve"> </w:t>
      </w:r>
      <w:r w:rsidR="00DF77D0">
        <w:t xml:space="preserve">The City has existing concrete tanks with cracks allowing minor process water leaks at the </w:t>
      </w:r>
      <w:r w:rsidR="00DF77D0" w:rsidRPr="009A42AB">
        <w:t>Marshall Street Water Reclamation Facility (MS</w:t>
      </w:r>
      <w:r w:rsidR="00622CCB">
        <w:t>-</w:t>
      </w:r>
      <w:r w:rsidR="00DF77D0" w:rsidRPr="009A42AB">
        <w:t xml:space="preserve">WRF) and </w:t>
      </w:r>
      <w:r w:rsidR="00DF77D0" w:rsidRPr="00F4358E">
        <w:t>the Northeast Water Reclamation Facility (NE</w:t>
      </w:r>
      <w:r w:rsidR="00622CCB">
        <w:t>-</w:t>
      </w:r>
      <w:r w:rsidR="00DF77D0" w:rsidRPr="00F4358E">
        <w:t xml:space="preserve">WRF). </w:t>
      </w:r>
      <w:r w:rsidR="00DF77D0">
        <w:t>Repairs to these cracks are required at various locations at each plant as shown on the Contract Drawings</w:t>
      </w:r>
    </w:p>
    <w:bookmarkEnd w:id="78"/>
    <w:p w14:paraId="62BAD11F" w14:textId="77777777" w:rsidR="00A40878" w:rsidRPr="00A40878" w:rsidRDefault="00A40878" w:rsidP="00A40878">
      <w:pPr>
        <w:pStyle w:val="ListParagraph"/>
        <w:rPr>
          <w:color w:val="000000"/>
          <w:highlight w:val="yellow"/>
        </w:rPr>
      </w:pPr>
    </w:p>
    <w:p w14:paraId="33F58BA6" w14:textId="7D075A20" w:rsidR="00F847B0" w:rsidRPr="00F847B0" w:rsidRDefault="006F0D3C" w:rsidP="00BC3E50">
      <w:pPr>
        <w:pStyle w:val="ListParagraph"/>
        <w:numPr>
          <w:ilvl w:val="0"/>
          <w:numId w:val="11"/>
        </w:numPr>
      </w:pPr>
      <w:r w:rsidRPr="00BC3E50">
        <w:rPr>
          <w:b/>
          <w:u w:val="single"/>
        </w:rPr>
        <w:t xml:space="preserve">Contract Period: </w:t>
      </w:r>
      <w:r w:rsidR="00927239">
        <w:rPr>
          <w:b/>
          <w:u w:val="single"/>
        </w:rPr>
        <w:t>75</w:t>
      </w:r>
      <w:r w:rsidR="00F847B0" w:rsidRPr="00BC3E50">
        <w:rPr>
          <w:b/>
          <w:u w:val="single"/>
        </w:rPr>
        <w:t xml:space="preserve"> Consecutive Calendar Days from Notice to Proceed</w:t>
      </w:r>
    </w:p>
    <w:p w14:paraId="6DFB1CAB" w14:textId="77777777" w:rsidR="00A40878" w:rsidRPr="002A4E84" w:rsidRDefault="00A40878" w:rsidP="00A40878">
      <w:pPr>
        <w:pStyle w:val="ListParagraph"/>
        <w:autoSpaceDE w:val="0"/>
        <w:autoSpaceDN w:val="0"/>
        <w:adjustRightInd w:val="0"/>
        <w:ind w:left="450"/>
        <w:rPr>
          <w:color w:val="000000"/>
          <w:highlight w:val="yellow"/>
        </w:rPr>
      </w:pPr>
    </w:p>
    <w:p w14:paraId="5587C342" w14:textId="77777777" w:rsidR="00B71D6F" w:rsidRPr="00B71D6F" w:rsidRDefault="00B71D6F" w:rsidP="00B71D6F">
      <w:pPr>
        <w:pStyle w:val="ListParagraph"/>
        <w:autoSpaceDE w:val="0"/>
        <w:autoSpaceDN w:val="0"/>
        <w:adjustRightInd w:val="0"/>
        <w:ind w:left="450"/>
        <w:rPr>
          <w:color w:val="000000"/>
        </w:rPr>
      </w:pPr>
    </w:p>
    <w:p w14:paraId="30F7F404" w14:textId="5813F860" w:rsidR="00F01CFE" w:rsidRPr="00DF5F0C" w:rsidRDefault="007B3F3A" w:rsidP="00DC7D88">
      <w:pPr>
        <w:pStyle w:val="ListParagraph"/>
        <w:numPr>
          <w:ilvl w:val="0"/>
          <w:numId w:val="9"/>
        </w:numPr>
        <w:tabs>
          <w:tab w:val="left" w:pos="3735"/>
        </w:tabs>
        <w:ind w:left="720"/>
        <w:jc w:val="both"/>
        <w:rPr>
          <w:b/>
          <w:bCs/>
        </w:rPr>
      </w:pPr>
      <w:r w:rsidRPr="00DF5F0C">
        <w:rPr>
          <w:b/>
          <w:spacing w:val="-3"/>
        </w:rPr>
        <w:t>Questions</w:t>
      </w:r>
      <w:r w:rsidR="006C50D1" w:rsidRPr="00DF5F0C">
        <w:rPr>
          <w:spacing w:val="-3"/>
        </w:rPr>
        <w:t xml:space="preserve"> – open to floor.</w:t>
      </w:r>
      <w:r w:rsidRPr="00DF5F0C">
        <w:rPr>
          <w:b/>
          <w:bCs/>
        </w:rPr>
        <w:tab/>
      </w:r>
    </w:p>
    <w:sectPr w:rsidR="00F01CFE" w:rsidRPr="00DF5F0C" w:rsidSect="00AD2E13">
      <w:footerReference w:type="even" r:id="rId19"/>
      <w:footerReference w:type="default" r:id="rId20"/>
      <w:pgSz w:w="12240" w:h="15840"/>
      <w:pgMar w:top="720" w:right="720" w:bottom="720" w:left="720" w:header="0" w:footer="3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8E9993" w14:textId="77777777" w:rsidR="00A55E7E" w:rsidRDefault="00A55E7E">
      <w:r>
        <w:separator/>
      </w:r>
    </w:p>
  </w:endnote>
  <w:endnote w:type="continuationSeparator" w:id="0">
    <w:p w14:paraId="2CBF1B6B" w14:textId="77777777" w:rsidR="00A55E7E" w:rsidRDefault="00A55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4AC068" w14:textId="77777777" w:rsidR="006F0D3C" w:rsidRDefault="00E95F82">
    <w:pPr>
      <w:pStyle w:val="Footer"/>
      <w:framePr w:wrap="around" w:vAnchor="text" w:hAnchor="margin" w:xAlign="right" w:y="1"/>
      <w:rPr>
        <w:rStyle w:val="PageNumber"/>
      </w:rPr>
    </w:pPr>
    <w:r>
      <w:rPr>
        <w:rStyle w:val="PageNumber"/>
      </w:rPr>
      <w:fldChar w:fldCharType="begin"/>
    </w:r>
    <w:r w:rsidR="006F0D3C">
      <w:rPr>
        <w:rStyle w:val="PageNumber"/>
      </w:rPr>
      <w:instrText xml:space="preserve">PAGE  </w:instrText>
    </w:r>
    <w:r>
      <w:rPr>
        <w:rStyle w:val="PageNumber"/>
      </w:rPr>
      <w:fldChar w:fldCharType="end"/>
    </w:r>
  </w:p>
  <w:p w14:paraId="5FC42FD8" w14:textId="77777777" w:rsidR="006F0D3C" w:rsidRDefault="006F0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E442A" w14:textId="43E2FDA0" w:rsidR="00B452D5" w:rsidRPr="005F3F1F" w:rsidRDefault="00B452D5" w:rsidP="00655623">
    <w:pPr>
      <w:pStyle w:val="Footer"/>
      <w:jc w:val="center"/>
      <w:rPr>
        <w:b/>
        <w:color w:val="BFBFBF" w:themeColor="background1" w:themeShade="BF"/>
        <w:sz w:val="22"/>
        <w:szCs w:val="22"/>
      </w:rPr>
    </w:pPr>
    <w:r w:rsidRPr="005F3F1F">
      <w:rPr>
        <w:b/>
        <w:color w:val="BFBFBF" w:themeColor="background1" w:themeShade="BF"/>
        <w:sz w:val="22"/>
        <w:szCs w:val="22"/>
      </w:rPr>
      <w:t>City of Clearwater | Engineering Department | 727-562-4750 | 100 S Myrtle Ave. #220, Clearwater, FL 33756</w:t>
    </w:r>
  </w:p>
  <w:p w14:paraId="065D373D" w14:textId="36FBDD2B" w:rsidR="00B452D5" w:rsidRPr="005F3F1F" w:rsidRDefault="00B452D5" w:rsidP="00B452D5">
    <w:pPr>
      <w:pStyle w:val="Footer"/>
      <w:jc w:val="center"/>
      <w:rPr>
        <w:color w:val="BFBFBF" w:themeColor="background1" w:themeShade="BF"/>
        <w:sz w:val="22"/>
        <w:szCs w:val="22"/>
      </w:rPr>
    </w:pPr>
    <w:r w:rsidRPr="005F3F1F">
      <w:rPr>
        <w:color w:val="BFBFBF" w:themeColor="background1" w:themeShade="BF"/>
        <w:sz w:val="22"/>
        <w:szCs w:val="22"/>
      </w:rPr>
      <w:t>www.myclearwater.com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F7274" w14:textId="77777777" w:rsidR="00A55E7E" w:rsidRDefault="00A55E7E">
      <w:r>
        <w:separator/>
      </w:r>
    </w:p>
  </w:footnote>
  <w:footnote w:type="continuationSeparator" w:id="0">
    <w:p w14:paraId="3DA72F1E" w14:textId="77777777" w:rsidR="00A55E7E" w:rsidRDefault="00A55E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B2741"/>
    <w:multiLevelType w:val="hybridMultilevel"/>
    <w:tmpl w:val="A3AA280A"/>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7C304C7"/>
    <w:multiLevelType w:val="hybridMultilevel"/>
    <w:tmpl w:val="D3D64156"/>
    <w:lvl w:ilvl="0" w:tplc="73E8FF4C">
      <w:start w:val="1"/>
      <w:numFmt w:val="lowerLetter"/>
      <w:lvlText w:val="%1."/>
      <w:lvlJc w:val="left"/>
      <w:pPr>
        <w:ind w:left="810" w:hanging="360"/>
      </w:pPr>
      <w:rPr>
        <w:rFonts w:hint="default"/>
        <w:b/>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8E14346"/>
    <w:multiLevelType w:val="hybridMultilevel"/>
    <w:tmpl w:val="A16A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27723"/>
    <w:multiLevelType w:val="hybridMultilevel"/>
    <w:tmpl w:val="911A2780"/>
    <w:lvl w:ilvl="0" w:tplc="A4E2FF6C">
      <w:start w:val="1"/>
      <w:numFmt w:val="decimal"/>
      <w:lvlText w:val="%1."/>
      <w:lvlJc w:val="left"/>
      <w:pPr>
        <w:ind w:left="45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10897"/>
    <w:multiLevelType w:val="hybridMultilevel"/>
    <w:tmpl w:val="BA0E27DA"/>
    <w:lvl w:ilvl="0" w:tplc="43AEEC34">
      <w:start w:val="1"/>
      <w:numFmt w:val="decimal"/>
      <w:lvlText w:val="%1."/>
      <w:lvlJc w:val="left"/>
      <w:pPr>
        <w:tabs>
          <w:tab w:val="num" w:pos="720"/>
        </w:tabs>
        <w:ind w:left="720" w:hanging="360"/>
      </w:pPr>
      <w:rPr>
        <w:rFonts w:ascii="Times New Roman" w:eastAsia="Times New Roma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2E33C9"/>
    <w:multiLevelType w:val="hybridMultilevel"/>
    <w:tmpl w:val="CFCC82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EC956A4"/>
    <w:multiLevelType w:val="hybridMultilevel"/>
    <w:tmpl w:val="F008F4C8"/>
    <w:lvl w:ilvl="0" w:tplc="0409000F">
      <w:start w:val="1"/>
      <w:numFmt w:val="decimal"/>
      <w:lvlText w:val="%1."/>
      <w:lvlJc w:val="left"/>
      <w:pPr>
        <w:tabs>
          <w:tab w:val="num" w:pos="1440"/>
        </w:tabs>
        <w:ind w:left="1440" w:hanging="360"/>
      </w:pPr>
      <w:rPr>
        <w:rFont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72142C7F"/>
    <w:multiLevelType w:val="hybridMultilevel"/>
    <w:tmpl w:val="50C4D57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2D9301D"/>
    <w:multiLevelType w:val="hybridMultilevel"/>
    <w:tmpl w:val="FBC2D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72A4E"/>
    <w:multiLevelType w:val="hybridMultilevel"/>
    <w:tmpl w:val="E9760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8"/>
  </w:num>
  <w:num w:numId="5">
    <w:abstractNumId w:val="2"/>
  </w:num>
  <w:num w:numId="6">
    <w:abstractNumId w:val="6"/>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ylynn Price">
    <w15:presenceInfo w15:providerId="Windows Live" w15:userId="45121a369d4d0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84"/>
    <w:rsid w:val="0000658A"/>
    <w:rsid w:val="000112D8"/>
    <w:rsid w:val="00023389"/>
    <w:rsid w:val="00030FF5"/>
    <w:rsid w:val="00035D60"/>
    <w:rsid w:val="00040841"/>
    <w:rsid w:val="000443EC"/>
    <w:rsid w:val="0004658E"/>
    <w:rsid w:val="00046BE5"/>
    <w:rsid w:val="000557DD"/>
    <w:rsid w:val="00056EBE"/>
    <w:rsid w:val="00063E68"/>
    <w:rsid w:val="00070F35"/>
    <w:rsid w:val="000A2CA2"/>
    <w:rsid w:val="000A48C3"/>
    <w:rsid w:val="000B1CBA"/>
    <w:rsid w:val="000C19AC"/>
    <w:rsid w:val="000C79E4"/>
    <w:rsid w:val="000C7CA3"/>
    <w:rsid w:val="000D178E"/>
    <w:rsid w:val="000E4449"/>
    <w:rsid w:val="000F3C98"/>
    <w:rsid w:val="00101A77"/>
    <w:rsid w:val="00101CF3"/>
    <w:rsid w:val="001166E8"/>
    <w:rsid w:val="00122D4F"/>
    <w:rsid w:val="001242B7"/>
    <w:rsid w:val="0013242B"/>
    <w:rsid w:val="0014124F"/>
    <w:rsid w:val="001423DF"/>
    <w:rsid w:val="00143D93"/>
    <w:rsid w:val="0016296E"/>
    <w:rsid w:val="00175958"/>
    <w:rsid w:val="00176527"/>
    <w:rsid w:val="001813F7"/>
    <w:rsid w:val="00192E03"/>
    <w:rsid w:val="0019418D"/>
    <w:rsid w:val="001A4CCA"/>
    <w:rsid w:val="001B3A2B"/>
    <w:rsid w:val="001B4F6C"/>
    <w:rsid w:val="001C60FD"/>
    <w:rsid w:val="001C7290"/>
    <w:rsid w:val="001D5BFD"/>
    <w:rsid w:val="001F6C94"/>
    <w:rsid w:val="00200859"/>
    <w:rsid w:val="00205907"/>
    <w:rsid w:val="00207299"/>
    <w:rsid w:val="00214F68"/>
    <w:rsid w:val="00215F8E"/>
    <w:rsid w:val="00223EFE"/>
    <w:rsid w:val="00226B19"/>
    <w:rsid w:val="00235796"/>
    <w:rsid w:val="0025554F"/>
    <w:rsid w:val="00256CF8"/>
    <w:rsid w:val="00257B58"/>
    <w:rsid w:val="0026112D"/>
    <w:rsid w:val="00270303"/>
    <w:rsid w:val="00273DED"/>
    <w:rsid w:val="00281F00"/>
    <w:rsid w:val="0029175D"/>
    <w:rsid w:val="002A0948"/>
    <w:rsid w:val="002A0F33"/>
    <w:rsid w:val="002A4E84"/>
    <w:rsid w:val="002B33CB"/>
    <w:rsid w:val="002B5BA1"/>
    <w:rsid w:val="002B68F9"/>
    <w:rsid w:val="002C121D"/>
    <w:rsid w:val="002D0107"/>
    <w:rsid w:val="002E7E1D"/>
    <w:rsid w:val="00302301"/>
    <w:rsid w:val="00303693"/>
    <w:rsid w:val="00307C11"/>
    <w:rsid w:val="00340946"/>
    <w:rsid w:val="0034173D"/>
    <w:rsid w:val="0034551E"/>
    <w:rsid w:val="00346EA6"/>
    <w:rsid w:val="00350C4E"/>
    <w:rsid w:val="00363A1C"/>
    <w:rsid w:val="00366F30"/>
    <w:rsid w:val="003B6132"/>
    <w:rsid w:val="003C50BB"/>
    <w:rsid w:val="003D0736"/>
    <w:rsid w:val="003D3EE7"/>
    <w:rsid w:val="003E5C71"/>
    <w:rsid w:val="003E6037"/>
    <w:rsid w:val="003F75E0"/>
    <w:rsid w:val="00401752"/>
    <w:rsid w:val="00403FA5"/>
    <w:rsid w:val="004057E4"/>
    <w:rsid w:val="00426FF5"/>
    <w:rsid w:val="004368D1"/>
    <w:rsid w:val="00441E02"/>
    <w:rsid w:val="004579EB"/>
    <w:rsid w:val="0046559D"/>
    <w:rsid w:val="00481ACA"/>
    <w:rsid w:val="00487034"/>
    <w:rsid w:val="0049340A"/>
    <w:rsid w:val="004B0269"/>
    <w:rsid w:val="004C53E2"/>
    <w:rsid w:val="004E0577"/>
    <w:rsid w:val="004E5684"/>
    <w:rsid w:val="004E6B99"/>
    <w:rsid w:val="004F0C1A"/>
    <w:rsid w:val="004F57FB"/>
    <w:rsid w:val="0050300D"/>
    <w:rsid w:val="0050595F"/>
    <w:rsid w:val="00526941"/>
    <w:rsid w:val="00531717"/>
    <w:rsid w:val="00545C5E"/>
    <w:rsid w:val="005837E4"/>
    <w:rsid w:val="0058441C"/>
    <w:rsid w:val="005901E4"/>
    <w:rsid w:val="005C791F"/>
    <w:rsid w:val="005E1982"/>
    <w:rsid w:val="005E6A05"/>
    <w:rsid w:val="005F3F1F"/>
    <w:rsid w:val="005F774B"/>
    <w:rsid w:val="00600C31"/>
    <w:rsid w:val="00604B31"/>
    <w:rsid w:val="0061085B"/>
    <w:rsid w:val="00615E86"/>
    <w:rsid w:val="00622CCB"/>
    <w:rsid w:val="006313BD"/>
    <w:rsid w:val="00634E0A"/>
    <w:rsid w:val="00636952"/>
    <w:rsid w:val="00637FD4"/>
    <w:rsid w:val="006474A0"/>
    <w:rsid w:val="00655623"/>
    <w:rsid w:val="00655E65"/>
    <w:rsid w:val="0068458E"/>
    <w:rsid w:val="00695174"/>
    <w:rsid w:val="0069662C"/>
    <w:rsid w:val="006977AE"/>
    <w:rsid w:val="006B208C"/>
    <w:rsid w:val="006C2AD2"/>
    <w:rsid w:val="006C50D1"/>
    <w:rsid w:val="006D1BF7"/>
    <w:rsid w:val="006E62C9"/>
    <w:rsid w:val="006F09F5"/>
    <w:rsid w:val="006F0D3C"/>
    <w:rsid w:val="0070519E"/>
    <w:rsid w:val="00715420"/>
    <w:rsid w:val="00722E4F"/>
    <w:rsid w:val="00731BE3"/>
    <w:rsid w:val="007323EA"/>
    <w:rsid w:val="007350D3"/>
    <w:rsid w:val="00746686"/>
    <w:rsid w:val="00747DC0"/>
    <w:rsid w:val="00753B84"/>
    <w:rsid w:val="00756B94"/>
    <w:rsid w:val="00762C1B"/>
    <w:rsid w:val="00780A14"/>
    <w:rsid w:val="00790442"/>
    <w:rsid w:val="007A3432"/>
    <w:rsid w:val="007A6D62"/>
    <w:rsid w:val="007B058C"/>
    <w:rsid w:val="007B3A30"/>
    <w:rsid w:val="007B3F3A"/>
    <w:rsid w:val="007D0BFA"/>
    <w:rsid w:val="007D0E16"/>
    <w:rsid w:val="007D1D20"/>
    <w:rsid w:val="007E6A2F"/>
    <w:rsid w:val="00805072"/>
    <w:rsid w:val="00810F35"/>
    <w:rsid w:val="0081389A"/>
    <w:rsid w:val="008412D2"/>
    <w:rsid w:val="0085402D"/>
    <w:rsid w:val="008542A0"/>
    <w:rsid w:val="00856DF2"/>
    <w:rsid w:val="0086420F"/>
    <w:rsid w:val="00870E53"/>
    <w:rsid w:val="00875C02"/>
    <w:rsid w:val="0088276A"/>
    <w:rsid w:val="008842B9"/>
    <w:rsid w:val="008B0A08"/>
    <w:rsid w:val="008C5B53"/>
    <w:rsid w:val="008C76BC"/>
    <w:rsid w:val="008D764F"/>
    <w:rsid w:val="00904BA9"/>
    <w:rsid w:val="00911156"/>
    <w:rsid w:val="00915247"/>
    <w:rsid w:val="00923103"/>
    <w:rsid w:val="00927239"/>
    <w:rsid w:val="00930428"/>
    <w:rsid w:val="00931565"/>
    <w:rsid w:val="00952163"/>
    <w:rsid w:val="009549A2"/>
    <w:rsid w:val="00972619"/>
    <w:rsid w:val="009861EB"/>
    <w:rsid w:val="00990899"/>
    <w:rsid w:val="00993FC1"/>
    <w:rsid w:val="009974C9"/>
    <w:rsid w:val="00997C96"/>
    <w:rsid w:val="009A689E"/>
    <w:rsid w:val="009B0BF3"/>
    <w:rsid w:val="009B0ED2"/>
    <w:rsid w:val="009B4C7B"/>
    <w:rsid w:val="009C1998"/>
    <w:rsid w:val="009D28FD"/>
    <w:rsid w:val="009D48E1"/>
    <w:rsid w:val="009E3E90"/>
    <w:rsid w:val="00A0090B"/>
    <w:rsid w:val="00A0220C"/>
    <w:rsid w:val="00A061B6"/>
    <w:rsid w:val="00A2534F"/>
    <w:rsid w:val="00A273EB"/>
    <w:rsid w:val="00A33324"/>
    <w:rsid w:val="00A36F9D"/>
    <w:rsid w:val="00A40878"/>
    <w:rsid w:val="00A41CE0"/>
    <w:rsid w:val="00A46D35"/>
    <w:rsid w:val="00A50ECF"/>
    <w:rsid w:val="00A55920"/>
    <w:rsid w:val="00A55E7E"/>
    <w:rsid w:val="00A57272"/>
    <w:rsid w:val="00A57510"/>
    <w:rsid w:val="00A665A5"/>
    <w:rsid w:val="00A7468C"/>
    <w:rsid w:val="00AB0FB0"/>
    <w:rsid w:val="00AC0F2F"/>
    <w:rsid w:val="00AC45E1"/>
    <w:rsid w:val="00AD0213"/>
    <w:rsid w:val="00AD2E13"/>
    <w:rsid w:val="00AD4DA7"/>
    <w:rsid w:val="00AE7E4B"/>
    <w:rsid w:val="00AF08B4"/>
    <w:rsid w:val="00B0656A"/>
    <w:rsid w:val="00B17E59"/>
    <w:rsid w:val="00B24AAB"/>
    <w:rsid w:val="00B35FEF"/>
    <w:rsid w:val="00B433A3"/>
    <w:rsid w:val="00B452D5"/>
    <w:rsid w:val="00B53370"/>
    <w:rsid w:val="00B71D6F"/>
    <w:rsid w:val="00B71F66"/>
    <w:rsid w:val="00B73F60"/>
    <w:rsid w:val="00B76452"/>
    <w:rsid w:val="00B8158A"/>
    <w:rsid w:val="00B819BC"/>
    <w:rsid w:val="00B875AA"/>
    <w:rsid w:val="00B87B7E"/>
    <w:rsid w:val="00B9392F"/>
    <w:rsid w:val="00BA6839"/>
    <w:rsid w:val="00BB0B40"/>
    <w:rsid w:val="00BC3E50"/>
    <w:rsid w:val="00BF5998"/>
    <w:rsid w:val="00C06C65"/>
    <w:rsid w:val="00C07032"/>
    <w:rsid w:val="00C17560"/>
    <w:rsid w:val="00C3705D"/>
    <w:rsid w:val="00C471A7"/>
    <w:rsid w:val="00C53635"/>
    <w:rsid w:val="00C64F88"/>
    <w:rsid w:val="00C67D4A"/>
    <w:rsid w:val="00C72282"/>
    <w:rsid w:val="00C86524"/>
    <w:rsid w:val="00C90967"/>
    <w:rsid w:val="00C9143C"/>
    <w:rsid w:val="00C93468"/>
    <w:rsid w:val="00C937A6"/>
    <w:rsid w:val="00C9759B"/>
    <w:rsid w:val="00C97992"/>
    <w:rsid w:val="00CA6866"/>
    <w:rsid w:val="00CB0141"/>
    <w:rsid w:val="00CB123E"/>
    <w:rsid w:val="00CB7491"/>
    <w:rsid w:val="00CD2425"/>
    <w:rsid w:val="00CE48B5"/>
    <w:rsid w:val="00CF0E91"/>
    <w:rsid w:val="00D00A8C"/>
    <w:rsid w:val="00D134CE"/>
    <w:rsid w:val="00D16383"/>
    <w:rsid w:val="00D44AB0"/>
    <w:rsid w:val="00D47781"/>
    <w:rsid w:val="00D552C0"/>
    <w:rsid w:val="00D62A79"/>
    <w:rsid w:val="00D7604A"/>
    <w:rsid w:val="00D86248"/>
    <w:rsid w:val="00D925BD"/>
    <w:rsid w:val="00D95C40"/>
    <w:rsid w:val="00DD10CB"/>
    <w:rsid w:val="00DD3750"/>
    <w:rsid w:val="00DF5F0C"/>
    <w:rsid w:val="00DF77D0"/>
    <w:rsid w:val="00E11A43"/>
    <w:rsid w:val="00E12197"/>
    <w:rsid w:val="00E2549A"/>
    <w:rsid w:val="00E26644"/>
    <w:rsid w:val="00E60404"/>
    <w:rsid w:val="00E70BA5"/>
    <w:rsid w:val="00E87895"/>
    <w:rsid w:val="00E902E8"/>
    <w:rsid w:val="00E95F82"/>
    <w:rsid w:val="00EB2487"/>
    <w:rsid w:val="00EC5652"/>
    <w:rsid w:val="00ED6488"/>
    <w:rsid w:val="00ED7B23"/>
    <w:rsid w:val="00EF1CD4"/>
    <w:rsid w:val="00EF724D"/>
    <w:rsid w:val="00F01CFE"/>
    <w:rsid w:val="00F12BD7"/>
    <w:rsid w:val="00F34935"/>
    <w:rsid w:val="00F5483F"/>
    <w:rsid w:val="00F76591"/>
    <w:rsid w:val="00F847B0"/>
    <w:rsid w:val="00F9003F"/>
    <w:rsid w:val="00FA5837"/>
    <w:rsid w:val="00FA7DDB"/>
    <w:rsid w:val="00FB748F"/>
    <w:rsid w:val="00FD3F3D"/>
    <w:rsid w:val="00FD4CB0"/>
    <w:rsid w:val="00FD64BF"/>
    <w:rsid w:val="00FF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EAAE9C"/>
  <w15:docId w15:val="{6AEB4A40-AF7A-4378-BC1F-03EAD3A8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F30"/>
    <w:rPr>
      <w:sz w:val="24"/>
      <w:szCs w:val="24"/>
    </w:rPr>
  </w:style>
  <w:style w:type="paragraph" w:styleId="Heading1">
    <w:name w:val="heading 1"/>
    <w:basedOn w:val="Normal"/>
    <w:next w:val="Normal"/>
    <w:qFormat/>
    <w:rsid w:val="00366F30"/>
    <w:pPr>
      <w:keepNext/>
      <w:ind w:left="6480" w:right="-540" w:firstLine="720"/>
      <w:outlineLvl w:val="0"/>
    </w:pPr>
    <w:rPr>
      <w:b/>
      <w:bCs/>
      <w:sz w:val="22"/>
    </w:rPr>
  </w:style>
  <w:style w:type="paragraph" w:styleId="Heading2">
    <w:name w:val="heading 2"/>
    <w:basedOn w:val="Normal"/>
    <w:next w:val="Normal"/>
    <w:qFormat/>
    <w:rsid w:val="00366F30"/>
    <w:pPr>
      <w:keepNext/>
      <w:ind w:left="720" w:firstLine="720"/>
      <w:outlineLvl w:val="1"/>
    </w:pPr>
    <w:rPr>
      <w:b/>
      <w:bCs/>
    </w:rPr>
  </w:style>
  <w:style w:type="paragraph" w:styleId="Heading3">
    <w:name w:val="heading 3"/>
    <w:basedOn w:val="Normal"/>
    <w:next w:val="Normal"/>
    <w:link w:val="Heading3Char"/>
    <w:uiPriority w:val="9"/>
    <w:unhideWhenUsed/>
    <w:qFormat/>
    <w:rsid w:val="00101A7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66F30"/>
    <w:pPr>
      <w:jc w:val="center"/>
    </w:pPr>
    <w:rPr>
      <w:b/>
      <w:bCs/>
      <w:sz w:val="32"/>
    </w:rPr>
  </w:style>
  <w:style w:type="paragraph" w:styleId="BodyTextIndent">
    <w:name w:val="Body Text Indent"/>
    <w:basedOn w:val="Normal"/>
    <w:semiHidden/>
    <w:rsid w:val="00366F30"/>
    <w:pPr>
      <w:ind w:left="720"/>
    </w:pPr>
    <w:rPr>
      <w:sz w:val="22"/>
    </w:rPr>
  </w:style>
  <w:style w:type="paragraph" w:styleId="BodyTextIndent2">
    <w:name w:val="Body Text Indent 2"/>
    <w:basedOn w:val="Normal"/>
    <w:semiHidden/>
    <w:rsid w:val="00366F30"/>
    <w:pPr>
      <w:ind w:left="720"/>
    </w:pPr>
  </w:style>
  <w:style w:type="paragraph" w:styleId="Footer">
    <w:name w:val="footer"/>
    <w:basedOn w:val="Normal"/>
    <w:link w:val="FooterChar"/>
    <w:uiPriority w:val="99"/>
    <w:rsid w:val="00366F30"/>
    <w:pPr>
      <w:tabs>
        <w:tab w:val="center" w:pos="4320"/>
        <w:tab w:val="right" w:pos="8640"/>
      </w:tabs>
    </w:pPr>
  </w:style>
  <w:style w:type="character" w:styleId="PageNumber">
    <w:name w:val="page number"/>
    <w:basedOn w:val="DefaultParagraphFont"/>
    <w:semiHidden/>
    <w:rsid w:val="00366F30"/>
  </w:style>
  <w:style w:type="paragraph" w:styleId="ListParagraph">
    <w:name w:val="List Paragraph"/>
    <w:basedOn w:val="Normal"/>
    <w:uiPriority w:val="34"/>
    <w:qFormat/>
    <w:rsid w:val="003F75E0"/>
    <w:pPr>
      <w:ind w:left="720"/>
    </w:pPr>
  </w:style>
  <w:style w:type="character" w:styleId="Hyperlink">
    <w:name w:val="Hyperlink"/>
    <w:basedOn w:val="DefaultParagraphFont"/>
    <w:uiPriority w:val="99"/>
    <w:unhideWhenUsed/>
    <w:rsid w:val="005837E4"/>
    <w:rPr>
      <w:color w:val="0000FF"/>
      <w:u w:val="single"/>
    </w:rPr>
  </w:style>
  <w:style w:type="paragraph" w:styleId="Header">
    <w:name w:val="header"/>
    <w:basedOn w:val="Normal"/>
    <w:link w:val="HeaderChar"/>
    <w:uiPriority w:val="99"/>
    <w:unhideWhenUsed/>
    <w:rsid w:val="00C86524"/>
    <w:pPr>
      <w:tabs>
        <w:tab w:val="center" w:pos="4680"/>
        <w:tab w:val="right" w:pos="9360"/>
      </w:tabs>
    </w:pPr>
  </w:style>
  <w:style w:type="character" w:customStyle="1" w:styleId="HeaderChar">
    <w:name w:val="Header Char"/>
    <w:basedOn w:val="DefaultParagraphFont"/>
    <w:link w:val="Header"/>
    <w:uiPriority w:val="99"/>
    <w:rsid w:val="00C86524"/>
    <w:rPr>
      <w:sz w:val="24"/>
      <w:szCs w:val="24"/>
    </w:rPr>
  </w:style>
  <w:style w:type="character" w:customStyle="1" w:styleId="FooterChar">
    <w:name w:val="Footer Char"/>
    <w:basedOn w:val="DefaultParagraphFont"/>
    <w:link w:val="Footer"/>
    <w:uiPriority w:val="99"/>
    <w:rsid w:val="00C86524"/>
    <w:rPr>
      <w:sz w:val="24"/>
      <w:szCs w:val="24"/>
    </w:rPr>
  </w:style>
  <w:style w:type="paragraph" w:styleId="BalloonText">
    <w:name w:val="Balloon Text"/>
    <w:basedOn w:val="Normal"/>
    <w:link w:val="BalloonTextChar"/>
    <w:uiPriority w:val="99"/>
    <w:semiHidden/>
    <w:unhideWhenUsed/>
    <w:rsid w:val="00C86524"/>
    <w:rPr>
      <w:rFonts w:ascii="Tahoma" w:hAnsi="Tahoma" w:cs="Tahoma"/>
      <w:sz w:val="16"/>
      <w:szCs w:val="16"/>
    </w:rPr>
  </w:style>
  <w:style w:type="character" w:customStyle="1" w:styleId="BalloonTextChar">
    <w:name w:val="Balloon Text Char"/>
    <w:basedOn w:val="DefaultParagraphFont"/>
    <w:link w:val="BalloonText"/>
    <w:uiPriority w:val="99"/>
    <w:semiHidden/>
    <w:rsid w:val="00C86524"/>
    <w:rPr>
      <w:rFonts w:ascii="Tahoma" w:hAnsi="Tahoma" w:cs="Tahoma"/>
      <w:sz w:val="16"/>
      <w:szCs w:val="16"/>
    </w:rPr>
  </w:style>
  <w:style w:type="paragraph" w:styleId="TOC1">
    <w:name w:val="toc 1"/>
    <w:basedOn w:val="Normal"/>
    <w:next w:val="Normal"/>
    <w:autoRedefine/>
    <w:uiPriority w:val="39"/>
    <w:rsid w:val="001C60FD"/>
    <w:pPr>
      <w:tabs>
        <w:tab w:val="left" w:pos="720"/>
        <w:tab w:val="right" w:leader="dot" w:pos="9350"/>
      </w:tabs>
      <w:spacing w:before="120" w:after="120"/>
      <w:ind w:left="720" w:hanging="720"/>
    </w:pPr>
    <w:rPr>
      <w:b/>
      <w:bCs/>
      <w:smallCaps/>
      <w:noProof/>
      <w:sz w:val="22"/>
      <w:szCs w:val="22"/>
    </w:rPr>
  </w:style>
  <w:style w:type="table" w:styleId="TableGrid">
    <w:name w:val="Table Grid"/>
    <w:basedOn w:val="TableNormal"/>
    <w:uiPriority w:val="59"/>
    <w:rsid w:val="00101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1A77"/>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637FD4"/>
    <w:pPr>
      <w:spacing w:before="100" w:beforeAutospacing="1" w:after="100" w:afterAutospacing="1"/>
    </w:pPr>
    <w:rPr>
      <w:rFonts w:ascii="Verdana" w:hAnsi="Verdana"/>
      <w:color w:val="333333"/>
      <w:sz w:val="19"/>
      <w:szCs w:val="19"/>
    </w:rPr>
  </w:style>
  <w:style w:type="character" w:styleId="CommentReference">
    <w:name w:val="annotation reference"/>
    <w:basedOn w:val="DefaultParagraphFont"/>
    <w:uiPriority w:val="99"/>
    <w:semiHidden/>
    <w:unhideWhenUsed/>
    <w:rsid w:val="006F09F5"/>
    <w:rPr>
      <w:sz w:val="16"/>
      <w:szCs w:val="16"/>
    </w:rPr>
  </w:style>
  <w:style w:type="paragraph" w:styleId="CommentText">
    <w:name w:val="annotation text"/>
    <w:basedOn w:val="Normal"/>
    <w:link w:val="CommentTextChar"/>
    <w:uiPriority w:val="99"/>
    <w:semiHidden/>
    <w:unhideWhenUsed/>
    <w:rsid w:val="006F09F5"/>
    <w:rPr>
      <w:sz w:val="20"/>
      <w:szCs w:val="20"/>
    </w:rPr>
  </w:style>
  <w:style w:type="character" w:customStyle="1" w:styleId="CommentTextChar">
    <w:name w:val="Comment Text Char"/>
    <w:basedOn w:val="DefaultParagraphFont"/>
    <w:link w:val="CommentText"/>
    <w:uiPriority w:val="99"/>
    <w:semiHidden/>
    <w:rsid w:val="006F09F5"/>
  </w:style>
  <w:style w:type="paragraph" w:styleId="CommentSubject">
    <w:name w:val="annotation subject"/>
    <w:basedOn w:val="CommentText"/>
    <w:next w:val="CommentText"/>
    <w:link w:val="CommentSubjectChar"/>
    <w:uiPriority w:val="99"/>
    <w:semiHidden/>
    <w:unhideWhenUsed/>
    <w:rsid w:val="006F09F5"/>
    <w:rPr>
      <w:b/>
      <w:bCs/>
    </w:rPr>
  </w:style>
  <w:style w:type="character" w:customStyle="1" w:styleId="CommentSubjectChar">
    <w:name w:val="Comment Subject Char"/>
    <w:basedOn w:val="CommentTextChar"/>
    <w:link w:val="CommentSubject"/>
    <w:uiPriority w:val="99"/>
    <w:semiHidden/>
    <w:rsid w:val="006F09F5"/>
    <w:rPr>
      <w:b/>
      <w:bCs/>
    </w:rPr>
  </w:style>
  <w:style w:type="character" w:styleId="UnresolvedMention">
    <w:name w:val="Unresolved Mention"/>
    <w:basedOn w:val="DefaultParagraphFont"/>
    <w:uiPriority w:val="99"/>
    <w:semiHidden/>
    <w:unhideWhenUsed/>
    <w:rsid w:val="009C19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2611">
      <w:bodyDiv w:val="1"/>
      <w:marLeft w:val="0"/>
      <w:marRight w:val="0"/>
      <w:marTop w:val="0"/>
      <w:marBottom w:val="0"/>
      <w:divBdr>
        <w:top w:val="none" w:sz="0" w:space="0" w:color="auto"/>
        <w:left w:val="none" w:sz="0" w:space="0" w:color="auto"/>
        <w:bottom w:val="none" w:sz="0" w:space="0" w:color="auto"/>
        <w:right w:val="none" w:sz="0" w:space="0" w:color="auto"/>
      </w:divBdr>
    </w:div>
    <w:div w:id="669065918">
      <w:bodyDiv w:val="1"/>
      <w:marLeft w:val="0"/>
      <w:marRight w:val="0"/>
      <w:marTop w:val="0"/>
      <w:marBottom w:val="0"/>
      <w:divBdr>
        <w:top w:val="none" w:sz="0" w:space="0" w:color="auto"/>
        <w:left w:val="none" w:sz="0" w:space="0" w:color="auto"/>
        <w:bottom w:val="none" w:sz="0" w:space="0" w:color="auto"/>
        <w:right w:val="none" w:sz="0" w:space="0" w:color="auto"/>
      </w:divBdr>
    </w:div>
    <w:div w:id="793912539">
      <w:bodyDiv w:val="1"/>
      <w:marLeft w:val="0"/>
      <w:marRight w:val="0"/>
      <w:marTop w:val="0"/>
      <w:marBottom w:val="0"/>
      <w:divBdr>
        <w:top w:val="none" w:sz="0" w:space="0" w:color="auto"/>
        <w:left w:val="none" w:sz="0" w:space="0" w:color="auto"/>
        <w:bottom w:val="none" w:sz="0" w:space="0" w:color="auto"/>
        <w:right w:val="none" w:sz="0" w:space="0" w:color="auto"/>
      </w:divBdr>
    </w:div>
    <w:div w:id="1149059787">
      <w:bodyDiv w:val="1"/>
      <w:marLeft w:val="0"/>
      <w:marRight w:val="0"/>
      <w:marTop w:val="0"/>
      <w:marBottom w:val="0"/>
      <w:divBdr>
        <w:top w:val="none" w:sz="0" w:space="0" w:color="auto"/>
        <w:left w:val="none" w:sz="0" w:space="0" w:color="auto"/>
        <w:bottom w:val="none" w:sz="0" w:space="0" w:color="auto"/>
        <w:right w:val="none" w:sz="0" w:space="0" w:color="auto"/>
      </w:divBdr>
    </w:div>
    <w:div w:id="1246450412">
      <w:bodyDiv w:val="1"/>
      <w:marLeft w:val="0"/>
      <w:marRight w:val="0"/>
      <w:marTop w:val="0"/>
      <w:marBottom w:val="0"/>
      <w:divBdr>
        <w:top w:val="none" w:sz="0" w:space="0" w:color="auto"/>
        <w:left w:val="none" w:sz="0" w:space="0" w:color="auto"/>
        <w:bottom w:val="none" w:sz="0" w:space="0" w:color="auto"/>
        <w:right w:val="none" w:sz="0" w:space="0" w:color="auto"/>
      </w:divBdr>
    </w:div>
    <w:div w:id="20973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arrie.Szurly@myclearwater.com" TargetMode="External"/><Relationship Id="rId18" Type="http://schemas.openxmlformats.org/officeDocument/2006/relationships/hyperlink" Target="mailto:Julie@DVC360.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Julie@DVC360.com" TargetMode="External"/><Relationship Id="rId17" Type="http://schemas.openxmlformats.org/officeDocument/2006/relationships/hyperlink" Target="mailto:Julie@DVC360.com" TargetMode="External"/><Relationship Id="rId2" Type="http://schemas.openxmlformats.org/officeDocument/2006/relationships/customXml" Target="../customXml/item2.xml"/><Relationship Id="rId16" Type="http://schemas.openxmlformats.org/officeDocument/2006/relationships/hyperlink" Target="http://www.flsenate.gov/Laws/Statutes/2015/119.0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mailto:Julie@DVC360.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clearwater.com/business/engineering-construction-bid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6656832337B4AA7EAB7F40BB3BBA0" ma:contentTypeVersion="12" ma:contentTypeDescription="Create a new document." ma:contentTypeScope="" ma:versionID="c6060fdf6f56bb685954050b0284c90b">
  <xsd:schema xmlns:xsd="http://www.w3.org/2001/XMLSchema" xmlns:xs="http://www.w3.org/2001/XMLSchema" xmlns:p="http://schemas.microsoft.com/office/2006/metadata/properties" xmlns:ns2="0b8a6b25-217d-42ff-a739-8a7fabbe7c64" xmlns:ns3="4f028070-c33d-43a6-b01d-bc6e07153611" targetNamespace="http://schemas.microsoft.com/office/2006/metadata/properties" ma:root="true" ma:fieldsID="4de89d84bba39bdd1069e022d28fe409" ns2:_="" ns3:_="">
    <xsd:import namespace="0b8a6b25-217d-42ff-a739-8a7fabbe7c64"/>
    <xsd:import namespace="4f028070-c33d-43a6-b01d-bc6e0715361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a6b25-217d-42ff-a739-8a7fabbe7c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f028070-c33d-43a6-b01d-bc6e0715361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784F0-8CB0-4040-8259-69DD3FFF4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a6b25-217d-42ff-a739-8a7fabbe7c64"/>
    <ds:schemaRef ds:uri="4f028070-c33d-43a6-b01d-bc6e07153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29EAB4-B30A-4634-85B5-BB344B608E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5B00C1B-06B6-43F7-A36F-AA09C192FA09}">
  <ds:schemaRefs>
    <ds:schemaRef ds:uri="http://schemas.microsoft.com/sharepoint/v3/contenttype/forms"/>
  </ds:schemaRefs>
</ds:datastoreItem>
</file>

<file path=customXml/itemProps4.xml><?xml version="1.0" encoding="utf-8"?>
<ds:datastoreItem xmlns:ds="http://schemas.openxmlformats.org/officeDocument/2006/customXml" ds:itemID="{EC6B6620-E515-474F-9961-3E1BA749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Pre-construction Conference Agenda</vt:lpstr>
    </vt:vector>
  </TitlesOfParts>
  <Company>City of Clearwater</Company>
  <LinksUpToDate>false</LinksUpToDate>
  <CharactersWithSpaces>6326</CharactersWithSpaces>
  <SharedDoc>false</SharedDoc>
  <HLinks>
    <vt:vector size="6" baseType="variant">
      <vt:variant>
        <vt:i4>5767259</vt:i4>
      </vt:variant>
      <vt:variant>
        <vt:i4>0</vt:i4>
      </vt:variant>
      <vt:variant>
        <vt:i4>0</vt:i4>
      </vt:variant>
      <vt:variant>
        <vt:i4>5</vt:i4>
      </vt:variant>
      <vt:variant>
        <vt:lpwstr>http://www.myclearwater.com/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Pre-construction Conference Agenda</dc:title>
  <dc:creator>pelopez</dc:creator>
  <cp:lastModifiedBy>Kaylynn Price</cp:lastModifiedBy>
  <cp:revision>2</cp:revision>
  <cp:lastPrinted>2018-03-12T18:35:00Z</cp:lastPrinted>
  <dcterms:created xsi:type="dcterms:W3CDTF">2020-05-12T19:13:00Z</dcterms:created>
  <dcterms:modified xsi:type="dcterms:W3CDTF">2020-05-12T19:13:00Z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0x010100B606656832337B4AA7EAB7F40BB3BBA0</vt:lpwstr>
  </property>
  <property fmtid="{D5CDD505-2E9C-101B-9397-08002B2CF9AE}" pid="3" name="Order">
    <vt:r8>100</vt:r8>
  </property>
</Properties>
</file>