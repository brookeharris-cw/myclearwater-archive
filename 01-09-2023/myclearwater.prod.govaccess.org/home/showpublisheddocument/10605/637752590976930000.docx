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BE5AA" w14:textId="77777777" w:rsidR="00A1757E" w:rsidRDefault="00A1757E" w:rsidP="00A1757E">
      <w:pPr>
        <w:spacing w:after="0" w:line="240" w:lineRule="auto"/>
        <w:rPr>
          <w:rFonts w:cs="Arial"/>
          <w:b/>
          <w:sz w:val="21"/>
          <w:szCs w:val="21"/>
        </w:rPr>
      </w:pPr>
      <w:r>
        <w:rPr>
          <w:rFonts w:cs="Arial"/>
          <w:b/>
          <w:sz w:val="21"/>
          <w:szCs w:val="21"/>
        </w:rPr>
        <w:t>RECORD &amp; RETURN to:</w:t>
      </w:r>
    </w:p>
    <w:p w14:paraId="12266CEC" w14:textId="77777777" w:rsidR="00A1757E" w:rsidRDefault="003E4F2D" w:rsidP="00A1757E">
      <w:pPr>
        <w:spacing w:after="0" w:line="240" w:lineRule="auto"/>
        <w:rPr>
          <w:rFonts w:cs="Arial"/>
          <w:b/>
          <w:sz w:val="21"/>
          <w:szCs w:val="21"/>
        </w:rPr>
      </w:pPr>
      <w:r>
        <w:rPr>
          <w:rFonts w:cs="Arial"/>
          <w:b/>
          <w:sz w:val="21"/>
          <w:szCs w:val="21"/>
        </w:rPr>
        <w:t>Rosemarie Call</w:t>
      </w:r>
    </w:p>
    <w:p w14:paraId="672D5C1E" w14:textId="77777777" w:rsidR="00A1757E" w:rsidRDefault="003E4F2D" w:rsidP="00A1757E">
      <w:pPr>
        <w:spacing w:after="0" w:line="240" w:lineRule="auto"/>
        <w:rPr>
          <w:rFonts w:cs="Arial"/>
          <w:b/>
          <w:sz w:val="21"/>
          <w:szCs w:val="21"/>
        </w:rPr>
      </w:pPr>
      <w:r>
        <w:rPr>
          <w:rFonts w:cs="Arial"/>
          <w:b/>
          <w:sz w:val="21"/>
          <w:szCs w:val="21"/>
        </w:rPr>
        <w:t>Clearwater</w:t>
      </w:r>
      <w:r w:rsidR="00A1757E">
        <w:rPr>
          <w:rFonts w:cs="Arial"/>
          <w:b/>
          <w:sz w:val="21"/>
          <w:szCs w:val="21"/>
        </w:rPr>
        <w:t xml:space="preserve"> City Clerk</w:t>
      </w:r>
    </w:p>
    <w:p w14:paraId="5233E88D" w14:textId="1DB5AA2F" w:rsidR="00A1757E" w:rsidRDefault="00E11495" w:rsidP="00A1757E">
      <w:pPr>
        <w:spacing w:after="0" w:line="240" w:lineRule="auto"/>
        <w:rPr>
          <w:rFonts w:cs="Arial"/>
          <w:b/>
          <w:sz w:val="21"/>
          <w:szCs w:val="21"/>
        </w:rPr>
      </w:pPr>
      <w:r>
        <w:rPr>
          <w:rFonts w:cs="Arial"/>
          <w:b/>
          <w:sz w:val="21"/>
          <w:szCs w:val="21"/>
        </w:rPr>
        <w:t xml:space="preserve">600 Cleveland Street, </w:t>
      </w:r>
      <w:r w:rsidR="00066988">
        <w:rPr>
          <w:rFonts w:cs="Arial"/>
          <w:b/>
          <w:sz w:val="21"/>
          <w:szCs w:val="21"/>
        </w:rPr>
        <w:t>6</w:t>
      </w:r>
      <w:r w:rsidR="00066988" w:rsidRPr="00066988">
        <w:rPr>
          <w:rFonts w:cs="Arial"/>
          <w:b/>
          <w:sz w:val="21"/>
          <w:szCs w:val="21"/>
          <w:vertAlign w:val="superscript"/>
        </w:rPr>
        <w:t>th</w:t>
      </w:r>
      <w:r w:rsidR="00066988">
        <w:rPr>
          <w:rFonts w:cs="Arial"/>
          <w:b/>
          <w:sz w:val="21"/>
          <w:szCs w:val="21"/>
        </w:rPr>
        <w:t xml:space="preserve"> Floor</w:t>
      </w:r>
    </w:p>
    <w:p w14:paraId="2C6D5A84" w14:textId="77777777" w:rsidR="00A1757E" w:rsidRDefault="003E4F2D" w:rsidP="00A1757E">
      <w:pPr>
        <w:spacing w:after="0" w:line="240" w:lineRule="auto"/>
        <w:rPr>
          <w:rFonts w:cs="Arial"/>
          <w:b/>
          <w:sz w:val="21"/>
          <w:szCs w:val="21"/>
        </w:rPr>
      </w:pPr>
      <w:r>
        <w:rPr>
          <w:rFonts w:cs="Arial"/>
          <w:b/>
          <w:sz w:val="21"/>
          <w:szCs w:val="21"/>
        </w:rPr>
        <w:t>Clearwater, FL  3375</w:t>
      </w:r>
      <w:r w:rsidR="00E11495">
        <w:rPr>
          <w:rFonts w:cs="Arial"/>
          <w:b/>
          <w:sz w:val="21"/>
          <w:szCs w:val="21"/>
        </w:rPr>
        <w:t>5</w:t>
      </w:r>
    </w:p>
    <w:p w14:paraId="7A364601" w14:textId="77777777" w:rsidR="00A1757E" w:rsidRDefault="00A1757E" w:rsidP="001347A0">
      <w:pPr>
        <w:spacing w:after="0" w:line="240" w:lineRule="auto"/>
        <w:jc w:val="center"/>
        <w:rPr>
          <w:rFonts w:cs="Arial"/>
          <w:b/>
          <w:sz w:val="21"/>
          <w:szCs w:val="21"/>
        </w:rPr>
      </w:pPr>
    </w:p>
    <w:p w14:paraId="0F287C38" w14:textId="77777777" w:rsidR="000B0974" w:rsidRPr="00882857" w:rsidRDefault="009C43B2" w:rsidP="001347A0">
      <w:pPr>
        <w:spacing w:after="0" w:line="240" w:lineRule="auto"/>
        <w:jc w:val="center"/>
        <w:rPr>
          <w:rFonts w:cs="Arial"/>
          <w:b/>
          <w:sz w:val="21"/>
          <w:szCs w:val="21"/>
        </w:rPr>
      </w:pPr>
      <w:r w:rsidRPr="00882857">
        <w:rPr>
          <w:rFonts w:cs="Arial"/>
          <w:b/>
          <w:sz w:val="21"/>
          <w:szCs w:val="21"/>
        </w:rPr>
        <w:t xml:space="preserve">CITY OF </w:t>
      </w:r>
      <w:r w:rsidR="003E4F2D">
        <w:rPr>
          <w:rFonts w:cs="Arial"/>
          <w:b/>
          <w:sz w:val="21"/>
          <w:szCs w:val="21"/>
        </w:rPr>
        <w:t>CLEARWATER</w:t>
      </w:r>
      <w:r w:rsidRPr="00882857">
        <w:rPr>
          <w:rFonts w:cs="Arial"/>
          <w:b/>
          <w:sz w:val="21"/>
          <w:szCs w:val="21"/>
        </w:rPr>
        <w:t xml:space="preserve"> </w:t>
      </w:r>
      <w:r w:rsidR="00321F07">
        <w:rPr>
          <w:rFonts w:cs="Arial"/>
          <w:b/>
          <w:sz w:val="21"/>
          <w:szCs w:val="21"/>
        </w:rPr>
        <w:t>AFFIDAVIT</w:t>
      </w:r>
      <w:r w:rsidR="00B264EA" w:rsidRPr="00882857">
        <w:rPr>
          <w:rFonts w:cs="Arial"/>
          <w:b/>
          <w:sz w:val="21"/>
          <w:szCs w:val="21"/>
        </w:rPr>
        <w:t xml:space="preserve"> OF TERMINATION OF </w:t>
      </w:r>
      <w:r w:rsidR="00595DA7" w:rsidRPr="00882857">
        <w:rPr>
          <w:rFonts w:cs="Arial"/>
          <w:b/>
          <w:sz w:val="21"/>
          <w:szCs w:val="21"/>
        </w:rPr>
        <w:t>DOMESTIC PARTNERSHIP</w:t>
      </w:r>
    </w:p>
    <w:p w14:paraId="1F321A88" w14:textId="77777777" w:rsidR="001347A0" w:rsidRPr="00882857" w:rsidRDefault="003E4F2D" w:rsidP="001347A0">
      <w:pPr>
        <w:spacing w:after="0" w:line="240" w:lineRule="auto"/>
        <w:jc w:val="center"/>
        <w:rPr>
          <w:rFonts w:cs="Arial"/>
          <w:sz w:val="21"/>
          <w:szCs w:val="21"/>
        </w:rPr>
      </w:pPr>
      <w:r>
        <w:rPr>
          <w:rFonts w:cs="Arial"/>
          <w:sz w:val="21"/>
          <w:szCs w:val="21"/>
        </w:rPr>
        <w:t xml:space="preserve">Chapter 13 </w:t>
      </w:r>
      <w:r w:rsidR="001347A0" w:rsidRPr="00882857">
        <w:rPr>
          <w:rFonts w:cs="Arial"/>
          <w:sz w:val="21"/>
          <w:szCs w:val="21"/>
        </w:rPr>
        <w:t xml:space="preserve">of the </w:t>
      </w:r>
      <w:r>
        <w:rPr>
          <w:rFonts w:cs="Arial"/>
          <w:sz w:val="21"/>
          <w:szCs w:val="21"/>
        </w:rPr>
        <w:t>Clearwater</w:t>
      </w:r>
      <w:r w:rsidR="001347A0" w:rsidRPr="00882857">
        <w:rPr>
          <w:rFonts w:cs="Arial"/>
          <w:sz w:val="21"/>
          <w:szCs w:val="21"/>
        </w:rPr>
        <w:t xml:space="preserve"> City Code</w:t>
      </w:r>
    </w:p>
    <w:p w14:paraId="603090FF" w14:textId="77777777" w:rsidR="0049286B" w:rsidRPr="00882857" w:rsidRDefault="00A1757E" w:rsidP="001347A0">
      <w:pPr>
        <w:spacing w:after="0" w:line="240" w:lineRule="auto"/>
        <w:jc w:val="center"/>
        <w:rPr>
          <w:rFonts w:cs="Arial"/>
          <w:sz w:val="21"/>
          <w:szCs w:val="21"/>
        </w:rPr>
      </w:pPr>
      <w:r>
        <w:rPr>
          <w:rFonts w:cs="Arial"/>
          <w:sz w:val="21"/>
          <w:szCs w:val="21"/>
        </w:rPr>
        <w:t xml:space="preserve">City of </w:t>
      </w:r>
      <w:r w:rsidR="003E4F2D">
        <w:rPr>
          <w:rFonts w:cs="Arial"/>
          <w:sz w:val="21"/>
          <w:szCs w:val="21"/>
        </w:rPr>
        <w:t xml:space="preserve">Clearwater </w:t>
      </w:r>
      <w:r>
        <w:rPr>
          <w:rFonts w:cs="Arial"/>
          <w:sz w:val="21"/>
          <w:szCs w:val="21"/>
        </w:rPr>
        <w:t xml:space="preserve">City Clerk </w:t>
      </w:r>
      <w:r w:rsidR="003E4F2D">
        <w:rPr>
          <w:rFonts w:cs="Arial"/>
          <w:sz w:val="21"/>
          <w:szCs w:val="21"/>
        </w:rPr>
        <w:t>727-562-4090</w:t>
      </w:r>
    </w:p>
    <w:p w14:paraId="42376C51" w14:textId="77777777" w:rsidR="0049286B" w:rsidRPr="00882857" w:rsidRDefault="0049286B" w:rsidP="001347A0">
      <w:pPr>
        <w:spacing w:after="0" w:line="240" w:lineRule="auto"/>
        <w:jc w:val="center"/>
        <w:rPr>
          <w:rFonts w:cs="Arial"/>
          <w:sz w:val="21"/>
          <w:szCs w:val="21"/>
        </w:rPr>
      </w:pPr>
      <w:r w:rsidRPr="00882857">
        <w:rPr>
          <w:rFonts w:cs="Arial"/>
          <w:sz w:val="21"/>
          <w:szCs w:val="21"/>
        </w:rPr>
        <w:t>Office Hours: Monday through Friday from 8:00 a.m. to 5:00 p.m.</w:t>
      </w:r>
    </w:p>
    <w:p w14:paraId="6343258F" w14:textId="77777777" w:rsidR="00A1757E" w:rsidRPr="00882857" w:rsidRDefault="00A1757E" w:rsidP="00A1757E">
      <w:pPr>
        <w:spacing w:after="0" w:line="240" w:lineRule="auto"/>
        <w:rPr>
          <w:rFonts w:cs="Arial"/>
          <w:sz w:val="21"/>
          <w:szCs w:val="21"/>
        </w:rPr>
      </w:pPr>
      <w:r w:rsidRPr="00882857">
        <w:rPr>
          <w:rFonts w:cs="Arial"/>
          <w:b/>
          <w:sz w:val="21"/>
          <w:szCs w:val="21"/>
        </w:rPr>
        <w:t>Instructions:</w:t>
      </w:r>
    </w:p>
    <w:p w14:paraId="2204B964" w14:textId="77777777" w:rsidR="00A1757E" w:rsidRPr="00882857" w:rsidRDefault="00A1757E" w:rsidP="00C54B10">
      <w:pPr>
        <w:spacing w:after="0" w:line="240" w:lineRule="auto"/>
        <w:jc w:val="both"/>
        <w:rPr>
          <w:rFonts w:cs="Arial"/>
          <w:sz w:val="21"/>
          <w:szCs w:val="21"/>
        </w:rPr>
      </w:pPr>
      <w:r w:rsidRPr="00882857">
        <w:rPr>
          <w:rFonts w:cs="Arial"/>
          <w:sz w:val="21"/>
          <w:szCs w:val="21"/>
        </w:rPr>
        <w:t xml:space="preserve">Complete and submit this form </w:t>
      </w:r>
      <w:r w:rsidRPr="00882857">
        <w:rPr>
          <w:rFonts w:cs="Arial"/>
          <w:b/>
          <w:sz w:val="21"/>
          <w:szCs w:val="21"/>
        </w:rPr>
        <w:t>(</w:t>
      </w:r>
      <w:r w:rsidRPr="00882857">
        <w:rPr>
          <w:rFonts w:cs="Arial"/>
          <w:b/>
          <w:sz w:val="21"/>
          <w:szCs w:val="21"/>
          <w:u w:val="single"/>
        </w:rPr>
        <w:t>notarization is required</w:t>
      </w:r>
      <w:r w:rsidRPr="00882857">
        <w:rPr>
          <w:rFonts w:cs="Arial"/>
          <w:b/>
          <w:sz w:val="21"/>
          <w:szCs w:val="21"/>
        </w:rPr>
        <w:t>)</w:t>
      </w:r>
      <w:r w:rsidRPr="00882857">
        <w:rPr>
          <w:rFonts w:cs="Arial"/>
          <w:sz w:val="21"/>
          <w:szCs w:val="21"/>
        </w:rPr>
        <w:t xml:space="preserve"> to the City Clerk’s Office at the address above. </w:t>
      </w:r>
      <w:r w:rsidR="00AC7455">
        <w:rPr>
          <w:rFonts w:cs="Arial"/>
          <w:sz w:val="21"/>
          <w:szCs w:val="21"/>
        </w:rPr>
        <w:t>Call the City Clerk’s office to 1) provide the City Clerk with your current contact information and you</w:t>
      </w:r>
      <w:r w:rsidR="0011759F">
        <w:rPr>
          <w:rFonts w:cs="Arial"/>
          <w:sz w:val="21"/>
          <w:szCs w:val="21"/>
        </w:rPr>
        <w:t>r</w:t>
      </w:r>
      <w:r w:rsidR="00AC7455">
        <w:rPr>
          <w:rFonts w:cs="Arial"/>
          <w:sz w:val="21"/>
          <w:szCs w:val="21"/>
        </w:rPr>
        <w:t xml:space="preserve"> former partner’s contact information and 2) to obtain your City of </w:t>
      </w:r>
      <w:r w:rsidR="003E4F2D">
        <w:rPr>
          <w:rFonts w:cs="Arial"/>
          <w:sz w:val="21"/>
          <w:szCs w:val="21"/>
        </w:rPr>
        <w:t>Clearwater</w:t>
      </w:r>
      <w:r w:rsidR="00AC7455">
        <w:rPr>
          <w:rFonts w:cs="Arial"/>
          <w:sz w:val="21"/>
          <w:szCs w:val="21"/>
        </w:rPr>
        <w:t xml:space="preserve"> Domestic Partnership registration number if you do not have it. </w:t>
      </w:r>
      <w:r w:rsidRPr="00882857">
        <w:rPr>
          <w:rFonts w:cs="Arial"/>
          <w:sz w:val="21"/>
          <w:szCs w:val="21"/>
        </w:rPr>
        <w:t xml:space="preserve"> </w:t>
      </w:r>
      <w:r w:rsidRPr="00882857">
        <w:rPr>
          <w:rFonts w:cs="Arial"/>
          <w:sz w:val="21"/>
          <w:szCs w:val="21"/>
          <w:u w:val="single"/>
        </w:rPr>
        <w:t xml:space="preserve">A filing fee of </w:t>
      </w:r>
      <w:r w:rsidRPr="00882857">
        <w:rPr>
          <w:rFonts w:cs="Arial"/>
          <w:b/>
          <w:sz w:val="21"/>
          <w:szCs w:val="21"/>
          <w:u w:val="single"/>
        </w:rPr>
        <w:t>$</w:t>
      </w:r>
      <w:r>
        <w:rPr>
          <w:rFonts w:cs="Arial"/>
          <w:b/>
          <w:sz w:val="21"/>
          <w:szCs w:val="21"/>
          <w:u w:val="single"/>
        </w:rPr>
        <w:t>10</w:t>
      </w:r>
      <w:r w:rsidRPr="00882857">
        <w:rPr>
          <w:rFonts w:cs="Arial"/>
          <w:b/>
          <w:sz w:val="21"/>
          <w:szCs w:val="21"/>
          <w:u w:val="single"/>
        </w:rPr>
        <w:t>.00 is required</w:t>
      </w:r>
      <w:r w:rsidRPr="00882857">
        <w:rPr>
          <w:rFonts w:cs="Arial"/>
          <w:sz w:val="21"/>
          <w:szCs w:val="21"/>
        </w:rPr>
        <w:t xml:space="preserve"> and must accompany the registration form.  </w:t>
      </w:r>
      <w:r>
        <w:rPr>
          <w:rFonts w:cs="Arial"/>
          <w:sz w:val="21"/>
          <w:szCs w:val="21"/>
        </w:rPr>
        <w:t xml:space="preserve">It may be submitted by mail to the address above or in person to the </w:t>
      </w:r>
      <w:r w:rsidR="003E4F2D">
        <w:rPr>
          <w:rFonts w:cs="Arial"/>
          <w:sz w:val="21"/>
          <w:szCs w:val="21"/>
        </w:rPr>
        <w:t>Clearwater</w:t>
      </w:r>
      <w:r>
        <w:rPr>
          <w:rFonts w:cs="Arial"/>
          <w:sz w:val="21"/>
          <w:szCs w:val="21"/>
        </w:rPr>
        <w:t xml:space="preserve"> City Clerk’s Office. </w:t>
      </w:r>
      <w:r w:rsidRPr="00882857">
        <w:rPr>
          <w:rFonts w:cs="Arial"/>
          <w:sz w:val="21"/>
          <w:szCs w:val="21"/>
        </w:rPr>
        <w:t xml:space="preserve">Make check payable to the City of </w:t>
      </w:r>
      <w:r w:rsidR="003E4F2D">
        <w:rPr>
          <w:rFonts w:cs="Arial"/>
          <w:sz w:val="21"/>
          <w:szCs w:val="21"/>
        </w:rPr>
        <w:t>Clearwater</w:t>
      </w:r>
      <w:r w:rsidRPr="00882857">
        <w:rPr>
          <w:rFonts w:cs="Arial"/>
          <w:sz w:val="21"/>
          <w:szCs w:val="21"/>
        </w:rPr>
        <w:t xml:space="preserve">.  The termination of Domestic Partnership becomes effective on the date of the </w:t>
      </w:r>
      <w:r>
        <w:rPr>
          <w:rFonts w:cs="Arial"/>
          <w:sz w:val="21"/>
          <w:szCs w:val="21"/>
        </w:rPr>
        <w:t>recording of</w:t>
      </w:r>
      <w:r w:rsidRPr="00882857">
        <w:rPr>
          <w:rFonts w:cs="Arial"/>
          <w:sz w:val="21"/>
          <w:szCs w:val="21"/>
        </w:rPr>
        <w:t xml:space="preserve"> this form.  </w:t>
      </w:r>
    </w:p>
    <w:p w14:paraId="2A48EE06" w14:textId="77777777" w:rsidR="00A1757E" w:rsidRDefault="00A1757E" w:rsidP="001347A0">
      <w:pPr>
        <w:spacing w:after="0" w:line="240" w:lineRule="auto"/>
        <w:rPr>
          <w:rFonts w:cs="Arial"/>
          <w:b/>
          <w:sz w:val="21"/>
          <w:szCs w:val="21"/>
        </w:rPr>
      </w:pPr>
    </w:p>
    <w:p w14:paraId="4AE0149A" w14:textId="77777777" w:rsidR="000F2D6F" w:rsidRDefault="00A1757E" w:rsidP="00225568">
      <w:pPr>
        <w:spacing w:after="0" w:line="240" w:lineRule="auto"/>
        <w:rPr>
          <w:rFonts w:cs="Arial"/>
          <w:b/>
          <w:sz w:val="21"/>
          <w:szCs w:val="21"/>
        </w:rPr>
      </w:pPr>
      <w:r>
        <w:rPr>
          <w:rFonts w:cs="Arial"/>
          <w:b/>
          <w:sz w:val="21"/>
          <w:szCs w:val="21"/>
        </w:rPr>
        <w:t xml:space="preserve">State of </w:t>
      </w:r>
      <w:r w:rsidR="00AC7455" w:rsidRPr="003E4F2D">
        <w:rPr>
          <w:rFonts w:cs="Arial"/>
          <w:b/>
          <w:sz w:val="21"/>
          <w:szCs w:val="21"/>
        </w:rPr>
        <w:t>_________</w:t>
      </w:r>
      <w:r w:rsidR="003E4F2D">
        <w:rPr>
          <w:rFonts w:cs="Arial"/>
          <w:b/>
          <w:sz w:val="21"/>
          <w:szCs w:val="21"/>
        </w:rPr>
        <w:t>___________</w:t>
      </w:r>
      <w:r w:rsidRPr="003E4F2D">
        <w:rPr>
          <w:rFonts w:cs="Arial"/>
          <w:b/>
          <w:sz w:val="21"/>
          <w:szCs w:val="21"/>
        </w:rPr>
        <w:t>)</w:t>
      </w:r>
    </w:p>
    <w:p w14:paraId="1183292C" w14:textId="77777777" w:rsidR="000F2D6F" w:rsidRDefault="00A1757E" w:rsidP="00225568">
      <w:pPr>
        <w:tabs>
          <w:tab w:val="left" w:pos="2970"/>
        </w:tabs>
        <w:spacing w:after="0" w:line="240" w:lineRule="auto"/>
        <w:rPr>
          <w:rFonts w:cs="Arial"/>
          <w:b/>
          <w:sz w:val="21"/>
          <w:szCs w:val="21"/>
        </w:rPr>
      </w:pPr>
      <w:r w:rsidRPr="003E4F2D">
        <w:rPr>
          <w:rFonts w:cs="Arial"/>
          <w:b/>
          <w:sz w:val="21"/>
          <w:szCs w:val="21"/>
        </w:rPr>
        <w:t xml:space="preserve">County of </w:t>
      </w:r>
      <w:r w:rsidR="003E4F2D">
        <w:rPr>
          <w:rFonts w:cs="Arial"/>
          <w:b/>
          <w:sz w:val="21"/>
          <w:szCs w:val="21"/>
        </w:rPr>
        <w:t>__________________</w:t>
      </w:r>
      <w:r>
        <w:rPr>
          <w:rFonts w:cs="Arial"/>
          <w:b/>
          <w:sz w:val="21"/>
          <w:szCs w:val="21"/>
        </w:rPr>
        <w:t>)</w:t>
      </w:r>
    </w:p>
    <w:p w14:paraId="6FCF2C90" w14:textId="77777777" w:rsidR="00A1757E" w:rsidRDefault="00A1757E" w:rsidP="001347A0">
      <w:pPr>
        <w:spacing w:after="0" w:line="240" w:lineRule="auto"/>
        <w:rPr>
          <w:rFonts w:cs="Arial"/>
          <w:b/>
          <w:sz w:val="21"/>
          <w:szCs w:val="21"/>
        </w:rPr>
      </w:pPr>
    </w:p>
    <w:p w14:paraId="79ED7743" w14:textId="77777777" w:rsidR="00D63BD7" w:rsidRPr="00882857" w:rsidRDefault="00B264EA" w:rsidP="001347A0">
      <w:pPr>
        <w:spacing w:after="0" w:line="240" w:lineRule="auto"/>
        <w:rPr>
          <w:rFonts w:cs="Arial"/>
          <w:sz w:val="21"/>
          <w:szCs w:val="21"/>
        </w:rPr>
      </w:pPr>
      <w:r w:rsidRPr="00882857">
        <w:rPr>
          <w:rFonts w:cs="Arial"/>
          <w:b/>
          <w:sz w:val="21"/>
          <w:szCs w:val="21"/>
        </w:rPr>
        <w:t>I swear or affirm under penalty of perjury that:</w:t>
      </w:r>
      <w:r w:rsidRPr="00882857">
        <w:rPr>
          <w:rFonts w:cs="Arial"/>
          <w:sz w:val="21"/>
          <w:szCs w:val="21"/>
        </w:rPr>
        <w:t xml:space="preserve"> </w:t>
      </w:r>
    </w:p>
    <w:p w14:paraId="2605355C" w14:textId="77777777" w:rsidR="00B264EA" w:rsidRPr="00882857" w:rsidRDefault="00B264EA" w:rsidP="001347A0">
      <w:pPr>
        <w:spacing w:after="0" w:line="240" w:lineRule="auto"/>
        <w:rPr>
          <w:rFonts w:cs="Arial"/>
          <w:sz w:val="21"/>
          <w:szCs w:val="21"/>
        </w:rPr>
      </w:pPr>
    </w:p>
    <w:p w14:paraId="30DCD32E" w14:textId="77777777" w:rsidR="005F0939" w:rsidRPr="00882857" w:rsidRDefault="00900190" w:rsidP="008F4B93">
      <w:pPr>
        <w:spacing w:after="0" w:line="240" w:lineRule="auto"/>
        <w:jc w:val="both"/>
        <w:rPr>
          <w:rFonts w:cs="Arial"/>
          <w:sz w:val="21"/>
          <w:szCs w:val="21"/>
        </w:rPr>
      </w:pPr>
      <w:r w:rsidRPr="00882857">
        <w:rPr>
          <w:rFonts w:cs="Arial"/>
          <w:sz w:val="21"/>
          <w:szCs w:val="21"/>
        </w:rPr>
        <w:t xml:space="preserve">1.   </w:t>
      </w:r>
      <w:r w:rsidR="00B264EA" w:rsidRPr="00882857">
        <w:rPr>
          <w:rFonts w:cs="Arial"/>
          <w:sz w:val="21"/>
          <w:szCs w:val="21"/>
        </w:rPr>
        <w:t xml:space="preserve">The Domestic Partnership between </w:t>
      </w:r>
      <w:r w:rsidR="00B264EA" w:rsidRPr="00882857">
        <w:rPr>
          <w:rFonts w:cs="Arial"/>
          <w:sz w:val="21"/>
          <w:szCs w:val="21"/>
          <w:u w:val="single"/>
        </w:rPr>
        <w:tab/>
      </w:r>
      <w:r w:rsidR="00B264EA" w:rsidRPr="00882857">
        <w:rPr>
          <w:rFonts w:cs="Arial"/>
          <w:sz w:val="21"/>
          <w:szCs w:val="21"/>
          <w:u w:val="single"/>
        </w:rPr>
        <w:tab/>
      </w:r>
      <w:r w:rsidR="00B264EA" w:rsidRPr="00882857">
        <w:rPr>
          <w:rFonts w:cs="Arial"/>
          <w:sz w:val="21"/>
          <w:szCs w:val="21"/>
          <w:u w:val="single"/>
        </w:rPr>
        <w:tab/>
      </w:r>
      <w:r w:rsidR="00B264EA" w:rsidRPr="00882857">
        <w:rPr>
          <w:rFonts w:cs="Arial"/>
          <w:sz w:val="21"/>
          <w:szCs w:val="21"/>
          <w:u w:val="single"/>
        </w:rPr>
        <w:tab/>
      </w:r>
      <w:r w:rsidR="00B264EA" w:rsidRPr="00882857">
        <w:rPr>
          <w:rFonts w:cs="Arial"/>
          <w:sz w:val="21"/>
          <w:szCs w:val="21"/>
          <w:u w:val="single"/>
        </w:rPr>
        <w:tab/>
      </w:r>
      <w:r w:rsidR="00785425" w:rsidRPr="00882857">
        <w:rPr>
          <w:rFonts w:cs="Arial"/>
          <w:sz w:val="21"/>
          <w:szCs w:val="21"/>
          <w:u w:val="single"/>
        </w:rPr>
        <w:tab/>
      </w:r>
      <w:r w:rsidR="005F0939" w:rsidRPr="00882857">
        <w:rPr>
          <w:rFonts w:cs="Arial"/>
          <w:sz w:val="21"/>
          <w:szCs w:val="21"/>
          <w:u w:val="single"/>
        </w:rPr>
        <w:t>`____________</w:t>
      </w:r>
    </w:p>
    <w:p w14:paraId="229E4D80" w14:textId="77777777" w:rsidR="005F0939" w:rsidRPr="00882857" w:rsidRDefault="005F0939" w:rsidP="008F4B93">
      <w:pPr>
        <w:spacing w:after="120" w:line="240" w:lineRule="auto"/>
        <w:jc w:val="both"/>
        <w:rPr>
          <w:rFonts w:cs="Arial"/>
          <w:sz w:val="21"/>
          <w:szCs w:val="21"/>
        </w:rPr>
      </w:pPr>
      <w:r w:rsidRPr="00882857">
        <w:rPr>
          <w:rFonts w:cs="Arial"/>
          <w:sz w:val="21"/>
          <w:szCs w:val="21"/>
        </w:rPr>
        <w:tab/>
      </w:r>
      <w:r w:rsidRPr="00882857">
        <w:rPr>
          <w:rFonts w:cs="Arial"/>
          <w:sz w:val="21"/>
          <w:szCs w:val="21"/>
        </w:rPr>
        <w:tab/>
      </w:r>
      <w:r w:rsidRPr="00882857">
        <w:rPr>
          <w:rFonts w:cs="Arial"/>
          <w:sz w:val="21"/>
          <w:szCs w:val="21"/>
        </w:rPr>
        <w:tab/>
      </w:r>
      <w:r w:rsidRPr="00882857">
        <w:rPr>
          <w:rFonts w:cs="Arial"/>
          <w:sz w:val="21"/>
          <w:szCs w:val="21"/>
        </w:rPr>
        <w:tab/>
      </w:r>
      <w:r w:rsidRPr="00882857">
        <w:rPr>
          <w:rFonts w:cs="Arial"/>
          <w:sz w:val="21"/>
          <w:szCs w:val="21"/>
        </w:rPr>
        <w:tab/>
      </w:r>
      <w:r w:rsidRPr="00882857">
        <w:rPr>
          <w:rFonts w:cs="Arial"/>
          <w:sz w:val="21"/>
          <w:szCs w:val="21"/>
        </w:rPr>
        <w:tab/>
        <w:t>(Former Domestic Partner)</w:t>
      </w:r>
    </w:p>
    <w:p w14:paraId="2E0FED69" w14:textId="77777777" w:rsidR="007C2598" w:rsidRDefault="003E4F2D" w:rsidP="008F4B93">
      <w:pPr>
        <w:spacing w:after="0" w:line="360" w:lineRule="auto"/>
        <w:jc w:val="both"/>
        <w:rPr>
          <w:ins w:id="0" w:author="DUF15560" w:date="2012-06-22T16:17:00Z"/>
          <w:rFonts w:cs="Arial"/>
          <w:sz w:val="21"/>
          <w:szCs w:val="21"/>
        </w:rPr>
      </w:pPr>
      <w:r>
        <w:rPr>
          <w:rFonts w:cs="Arial"/>
          <w:sz w:val="21"/>
          <w:szCs w:val="21"/>
        </w:rPr>
        <w:t>OR Book and Page _____________________</w:t>
      </w:r>
      <w:ins w:id="1" w:author="DUF15560" w:date="2012-06-22T16:17:00Z">
        <w:r w:rsidR="007C2598">
          <w:rPr>
            <w:rFonts w:cs="Arial"/>
            <w:sz w:val="21"/>
            <w:szCs w:val="21"/>
          </w:rPr>
          <w:t xml:space="preserve"> </w:t>
        </w:r>
      </w:ins>
      <w:r w:rsidR="00AF1D9B" w:rsidRPr="00882857">
        <w:rPr>
          <w:rFonts w:cs="Arial"/>
          <w:sz w:val="21"/>
          <w:szCs w:val="21"/>
        </w:rPr>
        <w:t xml:space="preserve">Registration Number </w:t>
      </w:r>
      <w:r w:rsidR="00AF1D9B" w:rsidRPr="00882857">
        <w:rPr>
          <w:rFonts w:cs="Arial"/>
          <w:sz w:val="21"/>
          <w:szCs w:val="21"/>
          <w:u w:val="single"/>
        </w:rPr>
        <w:tab/>
      </w:r>
      <w:r w:rsidR="00AF1D9B" w:rsidRPr="00882857">
        <w:rPr>
          <w:rFonts w:cs="Arial"/>
          <w:sz w:val="21"/>
          <w:szCs w:val="21"/>
          <w:u w:val="single"/>
        </w:rPr>
        <w:tab/>
      </w:r>
      <w:r w:rsidR="00AF1D9B" w:rsidRPr="00882857">
        <w:rPr>
          <w:rFonts w:cs="Arial"/>
          <w:sz w:val="21"/>
          <w:szCs w:val="21"/>
          <w:u w:val="single"/>
        </w:rPr>
        <w:tab/>
      </w:r>
      <w:r w:rsidR="00AF1D9B" w:rsidRPr="00882857">
        <w:rPr>
          <w:rFonts w:cs="Arial"/>
          <w:sz w:val="21"/>
          <w:szCs w:val="21"/>
          <w:u w:val="single"/>
        </w:rPr>
        <w:tab/>
      </w:r>
      <w:r w:rsidR="00AF1D9B" w:rsidRPr="00882857">
        <w:rPr>
          <w:rFonts w:cs="Arial"/>
          <w:sz w:val="21"/>
          <w:szCs w:val="21"/>
        </w:rPr>
        <w:t xml:space="preserve">, and the </w:t>
      </w:r>
    </w:p>
    <w:p w14:paraId="34139AAE" w14:textId="77777777" w:rsidR="00B264EA" w:rsidRPr="00882857" w:rsidRDefault="00AF1D9B" w:rsidP="008F4B93">
      <w:pPr>
        <w:spacing w:after="0" w:line="360" w:lineRule="auto"/>
        <w:jc w:val="both"/>
        <w:rPr>
          <w:rFonts w:cs="Arial"/>
          <w:sz w:val="21"/>
          <w:szCs w:val="21"/>
        </w:rPr>
      </w:pPr>
      <w:r w:rsidRPr="00882857">
        <w:rPr>
          <w:rFonts w:cs="Arial"/>
          <w:sz w:val="21"/>
          <w:szCs w:val="21"/>
        </w:rPr>
        <w:t>undersigned, is terminated</w:t>
      </w:r>
      <w:r w:rsidR="00AC7455">
        <w:rPr>
          <w:rFonts w:cs="Arial"/>
          <w:sz w:val="21"/>
          <w:szCs w:val="21"/>
        </w:rPr>
        <w:t>.</w:t>
      </w:r>
    </w:p>
    <w:p w14:paraId="6F21CE43" w14:textId="77777777" w:rsidR="00D63BD7" w:rsidRPr="00882857" w:rsidRDefault="00D63BD7" w:rsidP="008F4B93">
      <w:pPr>
        <w:spacing w:after="0" w:line="240" w:lineRule="auto"/>
        <w:jc w:val="both"/>
        <w:rPr>
          <w:rFonts w:cs="Arial"/>
          <w:sz w:val="21"/>
          <w:szCs w:val="21"/>
        </w:rPr>
      </w:pPr>
    </w:p>
    <w:p w14:paraId="7EF2E45C" w14:textId="77777777" w:rsidR="00AC7455" w:rsidRDefault="005F0939" w:rsidP="008F4B93">
      <w:pPr>
        <w:spacing w:after="0" w:line="360" w:lineRule="auto"/>
        <w:jc w:val="both"/>
        <w:rPr>
          <w:rFonts w:cs="Arial"/>
          <w:sz w:val="21"/>
          <w:szCs w:val="21"/>
        </w:rPr>
      </w:pPr>
      <w:r w:rsidRPr="00882857">
        <w:rPr>
          <w:rFonts w:cs="Arial"/>
          <w:sz w:val="21"/>
          <w:szCs w:val="21"/>
        </w:rPr>
        <w:t xml:space="preserve">2.   On _________________________, </w:t>
      </w:r>
      <w:r w:rsidR="00321F07">
        <w:rPr>
          <w:rFonts w:cs="Arial"/>
          <w:sz w:val="21"/>
          <w:szCs w:val="21"/>
        </w:rPr>
        <w:t xml:space="preserve">I provided </w:t>
      </w:r>
      <w:r w:rsidRPr="00882857">
        <w:rPr>
          <w:rFonts w:cs="Arial"/>
          <w:sz w:val="21"/>
          <w:szCs w:val="21"/>
        </w:rPr>
        <w:t xml:space="preserve">the City Clerk’s Office with </w:t>
      </w:r>
      <w:r w:rsidR="00321F07">
        <w:rPr>
          <w:rFonts w:cs="Arial"/>
          <w:sz w:val="21"/>
          <w:szCs w:val="21"/>
        </w:rPr>
        <w:t>my former partner’s</w:t>
      </w:r>
      <w:r w:rsidRPr="00882857">
        <w:rPr>
          <w:rFonts w:cs="Arial"/>
          <w:sz w:val="21"/>
          <w:szCs w:val="21"/>
        </w:rPr>
        <w:t xml:space="preserve"> last known address</w:t>
      </w:r>
      <w:r w:rsidR="00321F07">
        <w:rPr>
          <w:rFonts w:cs="Arial"/>
          <w:sz w:val="21"/>
          <w:szCs w:val="21"/>
        </w:rPr>
        <w:t xml:space="preserve"> and I understand that a copy of this Affidavit of Termination of Domestic Partnership will be provided to my partner to that address and to any email on file with the City Clerk for my former partner</w:t>
      </w:r>
      <w:r w:rsidRPr="00882857">
        <w:rPr>
          <w:rFonts w:cs="Arial"/>
          <w:sz w:val="21"/>
          <w:szCs w:val="21"/>
        </w:rPr>
        <w:t>.</w:t>
      </w:r>
    </w:p>
    <w:p w14:paraId="472F9FB9" w14:textId="77777777" w:rsidR="005F0939" w:rsidRPr="00882857" w:rsidRDefault="00AC7455" w:rsidP="008F4B93">
      <w:pPr>
        <w:spacing w:after="0" w:line="360" w:lineRule="auto"/>
        <w:jc w:val="both"/>
        <w:rPr>
          <w:rFonts w:cs="Arial"/>
          <w:sz w:val="21"/>
          <w:szCs w:val="21"/>
        </w:rPr>
      </w:pPr>
      <w:r>
        <w:rPr>
          <w:rFonts w:cs="Arial"/>
          <w:sz w:val="21"/>
          <w:szCs w:val="21"/>
        </w:rPr>
        <w:t xml:space="preserve">3.  </w:t>
      </w:r>
      <w:r w:rsidR="005F0939" w:rsidRPr="00882857">
        <w:rPr>
          <w:rFonts w:cs="Arial"/>
          <w:sz w:val="21"/>
          <w:szCs w:val="21"/>
        </w:rPr>
        <w:t xml:space="preserve">  </w:t>
      </w:r>
      <w:r w:rsidR="00321F07">
        <w:rPr>
          <w:rFonts w:cs="Arial"/>
          <w:sz w:val="21"/>
          <w:szCs w:val="21"/>
        </w:rPr>
        <w:t xml:space="preserve">I understand that the original of this Affidavit of Termination of Domestic Partnership will be recorded in the </w:t>
      </w:r>
      <w:r w:rsidR="003E4F2D">
        <w:rPr>
          <w:rFonts w:cs="Arial"/>
          <w:sz w:val="21"/>
          <w:szCs w:val="21"/>
        </w:rPr>
        <w:t>Pinellas</w:t>
      </w:r>
      <w:r w:rsidR="00321F07">
        <w:rPr>
          <w:rFonts w:cs="Arial"/>
          <w:sz w:val="21"/>
          <w:szCs w:val="21"/>
        </w:rPr>
        <w:t xml:space="preserve"> County </w:t>
      </w:r>
      <w:r w:rsidR="003E4F2D">
        <w:rPr>
          <w:rFonts w:cs="Arial"/>
          <w:sz w:val="21"/>
          <w:szCs w:val="21"/>
        </w:rPr>
        <w:t xml:space="preserve">Official </w:t>
      </w:r>
      <w:r w:rsidR="00321F07">
        <w:rPr>
          <w:rFonts w:cs="Arial"/>
          <w:sz w:val="21"/>
          <w:szCs w:val="21"/>
        </w:rPr>
        <w:t>Records</w:t>
      </w:r>
      <w:r>
        <w:rPr>
          <w:rFonts w:cs="Arial"/>
          <w:sz w:val="21"/>
          <w:szCs w:val="21"/>
        </w:rPr>
        <w:t xml:space="preserve"> and that the rights that my former domestic partner and I received as a result of registering our partnership, including health care surrogacy, are no longer applicable. </w:t>
      </w:r>
    </w:p>
    <w:p w14:paraId="090F5141" w14:textId="77777777" w:rsidR="005F0939" w:rsidRPr="00882857" w:rsidRDefault="005F0939" w:rsidP="00CC3836">
      <w:pPr>
        <w:spacing w:after="0" w:line="240" w:lineRule="auto"/>
        <w:rPr>
          <w:rFonts w:cs="Arial"/>
          <w:sz w:val="21"/>
          <w:szCs w:val="21"/>
          <w:u w:val="single"/>
        </w:rPr>
      </w:pPr>
      <w:r w:rsidRPr="00882857">
        <w:rPr>
          <w:rFonts w:cs="Arial"/>
          <w:sz w:val="21"/>
          <w:szCs w:val="21"/>
        </w:rPr>
        <w:t xml:space="preserve">Signature  </w:t>
      </w:r>
      <w:r w:rsidR="00D7772A" w:rsidRPr="00882857">
        <w:rPr>
          <w:rFonts w:cs="Arial"/>
          <w:sz w:val="21"/>
          <w:szCs w:val="21"/>
          <w:u w:val="single"/>
        </w:rPr>
        <w:tab/>
      </w:r>
      <w:r w:rsidR="00D7772A" w:rsidRPr="00882857">
        <w:rPr>
          <w:rFonts w:cs="Arial"/>
          <w:sz w:val="21"/>
          <w:szCs w:val="21"/>
          <w:u w:val="single"/>
        </w:rPr>
        <w:tab/>
      </w:r>
      <w:r w:rsidR="00D7772A" w:rsidRPr="00882857">
        <w:rPr>
          <w:rFonts w:cs="Arial"/>
          <w:sz w:val="21"/>
          <w:szCs w:val="21"/>
          <w:u w:val="single"/>
        </w:rPr>
        <w:tab/>
      </w:r>
      <w:r w:rsidR="00D7772A" w:rsidRPr="00882857">
        <w:rPr>
          <w:rFonts w:cs="Arial"/>
          <w:sz w:val="21"/>
          <w:szCs w:val="21"/>
          <w:u w:val="single"/>
        </w:rPr>
        <w:tab/>
      </w:r>
      <w:r w:rsidR="00785425" w:rsidRPr="00882857">
        <w:rPr>
          <w:rFonts w:cs="Arial"/>
          <w:sz w:val="21"/>
          <w:szCs w:val="21"/>
          <w:u w:val="single"/>
        </w:rPr>
        <w:tab/>
      </w:r>
    </w:p>
    <w:p w14:paraId="2BACE44F" w14:textId="77777777" w:rsidR="005F0939" w:rsidRPr="00882857" w:rsidRDefault="005F0939" w:rsidP="00CC3836">
      <w:pPr>
        <w:spacing w:after="0" w:line="240" w:lineRule="auto"/>
        <w:rPr>
          <w:rFonts w:cs="Arial"/>
          <w:sz w:val="21"/>
          <w:szCs w:val="21"/>
        </w:rPr>
      </w:pPr>
    </w:p>
    <w:p w14:paraId="22BF7F4C" w14:textId="77777777" w:rsidR="00D7772A" w:rsidRPr="00882857" w:rsidRDefault="00B264EA" w:rsidP="00CC3836">
      <w:pPr>
        <w:spacing w:after="0" w:line="240" w:lineRule="auto"/>
        <w:rPr>
          <w:rFonts w:cs="Arial"/>
          <w:sz w:val="21"/>
          <w:szCs w:val="21"/>
        </w:rPr>
      </w:pPr>
      <w:r w:rsidRPr="00882857">
        <w:rPr>
          <w:rFonts w:cs="Arial"/>
          <w:sz w:val="21"/>
          <w:szCs w:val="21"/>
        </w:rPr>
        <w:t xml:space="preserve">Print Name: </w:t>
      </w:r>
      <w:r w:rsidRPr="00882857">
        <w:rPr>
          <w:rFonts w:cs="Arial"/>
          <w:sz w:val="21"/>
          <w:szCs w:val="21"/>
          <w:u w:val="single"/>
        </w:rPr>
        <w:tab/>
      </w:r>
      <w:r w:rsidRPr="00882857">
        <w:rPr>
          <w:rFonts w:cs="Arial"/>
          <w:sz w:val="21"/>
          <w:szCs w:val="21"/>
          <w:u w:val="single"/>
        </w:rPr>
        <w:tab/>
      </w:r>
      <w:r w:rsidRPr="00882857">
        <w:rPr>
          <w:rFonts w:cs="Arial"/>
          <w:sz w:val="21"/>
          <w:szCs w:val="21"/>
          <w:u w:val="single"/>
        </w:rPr>
        <w:tab/>
      </w:r>
      <w:r w:rsidRPr="00882857">
        <w:rPr>
          <w:rFonts w:cs="Arial"/>
          <w:sz w:val="21"/>
          <w:szCs w:val="21"/>
          <w:u w:val="single"/>
        </w:rPr>
        <w:tab/>
      </w:r>
      <w:r w:rsidR="00785425" w:rsidRPr="00882857">
        <w:rPr>
          <w:rFonts w:cs="Arial"/>
          <w:sz w:val="21"/>
          <w:szCs w:val="21"/>
          <w:u w:val="single"/>
        </w:rPr>
        <w:tab/>
      </w:r>
    </w:p>
    <w:p w14:paraId="27833CDC" w14:textId="77777777" w:rsidR="00D7772A" w:rsidRPr="00882857" w:rsidRDefault="00D7772A" w:rsidP="00D7772A">
      <w:pPr>
        <w:spacing w:after="0" w:line="240" w:lineRule="auto"/>
        <w:rPr>
          <w:rFonts w:cs="Arial"/>
          <w:sz w:val="21"/>
          <w:szCs w:val="21"/>
        </w:rPr>
      </w:pPr>
    </w:p>
    <w:p w14:paraId="70C28AE0" w14:textId="77777777" w:rsidR="00D7772A" w:rsidRPr="00882857" w:rsidRDefault="00D7772A" w:rsidP="00CC3836">
      <w:pPr>
        <w:spacing w:after="0" w:line="240" w:lineRule="auto"/>
        <w:rPr>
          <w:rFonts w:cs="Arial"/>
          <w:sz w:val="21"/>
          <w:szCs w:val="21"/>
        </w:rPr>
      </w:pPr>
      <w:r w:rsidRPr="00882857">
        <w:rPr>
          <w:rFonts w:cs="Arial"/>
          <w:b/>
          <w:sz w:val="21"/>
          <w:szCs w:val="21"/>
        </w:rPr>
        <w:t>Notarization</w:t>
      </w:r>
      <w:r w:rsidR="00B264EA" w:rsidRPr="00882857">
        <w:rPr>
          <w:rFonts w:cs="Arial"/>
          <w:b/>
          <w:sz w:val="21"/>
          <w:szCs w:val="21"/>
        </w:rPr>
        <w:t>:</w:t>
      </w:r>
      <w:r w:rsidRPr="00882857">
        <w:rPr>
          <w:rFonts w:cs="Arial"/>
          <w:b/>
          <w:sz w:val="21"/>
          <w:szCs w:val="21"/>
        </w:rPr>
        <w:t xml:space="preserve"> (Required)</w:t>
      </w:r>
    </w:p>
    <w:p w14:paraId="7256B419" w14:textId="77777777" w:rsidR="00D7772A" w:rsidRPr="00882857" w:rsidRDefault="00D7772A" w:rsidP="00CC3836">
      <w:pPr>
        <w:spacing w:after="0" w:line="240" w:lineRule="auto"/>
        <w:rPr>
          <w:rFonts w:cs="Arial"/>
          <w:sz w:val="21"/>
          <w:szCs w:val="21"/>
        </w:rPr>
      </w:pPr>
    </w:p>
    <w:p w14:paraId="034825B0" w14:textId="77777777" w:rsidR="005877F3" w:rsidRDefault="00D7772A" w:rsidP="005877F3">
      <w:pPr>
        <w:tabs>
          <w:tab w:val="left" w:pos="720"/>
          <w:tab w:val="left" w:pos="2880"/>
          <w:tab w:val="left" w:pos="9270"/>
        </w:tabs>
        <w:spacing w:after="0" w:line="240" w:lineRule="auto"/>
        <w:rPr>
          <w:rFonts w:cs="Arial"/>
          <w:sz w:val="21"/>
          <w:szCs w:val="21"/>
        </w:rPr>
      </w:pPr>
      <w:r w:rsidRPr="00882857">
        <w:rPr>
          <w:rFonts w:cs="Arial"/>
          <w:sz w:val="21"/>
          <w:szCs w:val="21"/>
        </w:rPr>
        <w:t xml:space="preserve">Sworn to and subscribed before me this ____ day of ____________, 20___ by </w:t>
      </w:r>
      <w:r w:rsidRPr="00882857">
        <w:rPr>
          <w:rFonts w:cs="Arial"/>
          <w:sz w:val="21"/>
          <w:szCs w:val="21"/>
          <w:u w:val="single"/>
        </w:rPr>
        <w:tab/>
      </w:r>
      <w:r w:rsidRPr="00882857">
        <w:rPr>
          <w:rFonts w:cs="Arial"/>
          <w:sz w:val="21"/>
          <w:szCs w:val="21"/>
          <w:u w:val="single"/>
        </w:rPr>
        <w:tab/>
      </w:r>
      <w:del w:id="2" w:author="DUF15560" w:date="2012-06-22T16:18:00Z">
        <w:r w:rsidRPr="00882857" w:rsidDel="007C2598">
          <w:rPr>
            <w:rFonts w:cs="Arial"/>
            <w:sz w:val="21"/>
            <w:szCs w:val="21"/>
          </w:rPr>
          <w:delText xml:space="preserve"> </w:delText>
        </w:r>
      </w:del>
    </w:p>
    <w:p w14:paraId="01DA7522" w14:textId="77777777" w:rsidR="005877F3" w:rsidRDefault="005877F3" w:rsidP="005877F3">
      <w:pPr>
        <w:tabs>
          <w:tab w:val="left" w:pos="720"/>
          <w:tab w:val="left" w:pos="2880"/>
          <w:tab w:val="left" w:pos="9270"/>
        </w:tabs>
        <w:spacing w:after="0" w:line="240" w:lineRule="auto"/>
        <w:rPr>
          <w:rFonts w:cs="Arial"/>
          <w:sz w:val="21"/>
          <w:szCs w:val="21"/>
        </w:rPr>
      </w:pPr>
    </w:p>
    <w:p w14:paraId="34CC4291" w14:textId="77777777" w:rsidR="00D7772A" w:rsidRPr="00882857" w:rsidRDefault="00D7772A" w:rsidP="005877F3">
      <w:pPr>
        <w:tabs>
          <w:tab w:val="left" w:pos="720"/>
          <w:tab w:val="left" w:pos="2880"/>
          <w:tab w:val="left" w:pos="9270"/>
        </w:tabs>
        <w:spacing w:after="0" w:line="240" w:lineRule="auto"/>
        <w:rPr>
          <w:rFonts w:cs="Arial"/>
          <w:sz w:val="21"/>
          <w:szCs w:val="21"/>
        </w:rPr>
      </w:pPr>
      <w:r w:rsidRPr="00882857">
        <w:rPr>
          <w:rFonts w:cs="Arial"/>
          <w:sz w:val="21"/>
          <w:szCs w:val="21"/>
        </w:rPr>
        <w:t xml:space="preserve">who </w:t>
      </w:r>
      <w:r w:rsidR="00321F07">
        <w:rPr>
          <w:rFonts w:cs="Arial"/>
          <w:sz w:val="21"/>
          <w:szCs w:val="21"/>
        </w:rPr>
        <w:t>is</w:t>
      </w:r>
      <w:r w:rsidRPr="00882857">
        <w:rPr>
          <w:rFonts w:cs="Arial"/>
          <w:sz w:val="21"/>
          <w:szCs w:val="21"/>
        </w:rPr>
        <w:t xml:space="preserve"> personally known ______ or produced identification</w:t>
      </w:r>
      <w:r w:rsidRPr="00882857">
        <w:rPr>
          <w:rFonts w:cs="Arial"/>
          <w:sz w:val="21"/>
          <w:szCs w:val="21"/>
          <w:u w:val="single"/>
        </w:rPr>
        <w:tab/>
      </w:r>
      <w:r w:rsidRPr="00882857">
        <w:rPr>
          <w:rFonts w:cs="Arial"/>
          <w:sz w:val="21"/>
          <w:szCs w:val="21"/>
        </w:rPr>
        <w:t>.</w:t>
      </w:r>
    </w:p>
    <w:p w14:paraId="1B227B68" w14:textId="77777777" w:rsidR="005877F3" w:rsidRDefault="005877F3" w:rsidP="005877F3">
      <w:pPr>
        <w:spacing w:after="0" w:line="240" w:lineRule="auto"/>
        <w:rPr>
          <w:rFonts w:cs="Arial"/>
          <w:sz w:val="21"/>
          <w:szCs w:val="21"/>
          <w:u w:val="single"/>
        </w:rPr>
      </w:pPr>
    </w:p>
    <w:p w14:paraId="14E5029A" w14:textId="77777777" w:rsidR="00D7772A" w:rsidRPr="00882857" w:rsidRDefault="00D7772A" w:rsidP="005877F3">
      <w:pPr>
        <w:spacing w:after="0" w:line="240" w:lineRule="auto"/>
        <w:rPr>
          <w:rFonts w:cs="Arial"/>
          <w:sz w:val="21"/>
          <w:szCs w:val="21"/>
        </w:rPr>
      </w:pPr>
      <w:r w:rsidRPr="00882857">
        <w:rPr>
          <w:rFonts w:cs="Arial"/>
          <w:sz w:val="21"/>
          <w:szCs w:val="21"/>
          <w:u w:val="single"/>
        </w:rPr>
        <w:tab/>
      </w:r>
      <w:r w:rsidRPr="00882857">
        <w:rPr>
          <w:rFonts w:cs="Arial"/>
          <w:sz w:val="21"/>
          <w:szCs w:val="21"/>
          <w:u w:val="single"/>
        </w:rPr>
        <w:tab/>
      </w:r>
      <w:r w:rsidRPr="00882857">
        <w:rPr>
          <w:rFonts w:cs="Arial"/>
          <w:sz w:val="21"/>
          <w:szCs w:val="21"/>
          <w:u w:val="single"/>
        </w:rPr>
        <w:tab/>
      </w:r>
      <w:r w:rsidR="00692BA0" w:rsidRPr="00882857">
        <w:rPr>
          <w:rFonts w:cs="Arial"/>
          <w:sz w:val="21"/>
          <w:szCs w:val="21"/>
          <w:u w:val="single"/>
        </w:rPr>
        <w:tab/>
      </w:r>
    </w:p>
    <w:p w14:paraId="30A17BCD" w14:textId="77777777" w:rsidR="00D7772A" w:rsidRDefault="00D7772A" w:rsidP="005877F3">
      <w:pPr>
        <w:spacing w:after="0" w:line="240" w:lineRule="auto"/>
        <w:rPr>
          <w:rFonts w:cs="Arial"/>
          <w:sz w:val="21"/>
          <w:szCs w:val="21"/>
        </w:rPr>
      </w:pPr>
      <w:r w:rsidRPr="00882857">
        <w:rPr>
          <w:rFonts w:cs="Arial"/>
          <w:sz w:val="21"/>
          <w:szCs w:val="21"/>
        </w:rPr>
        <w:t>Signature of Notary Public</w:t>
      </w:r>
    </w:p>
    <w:p w14:paraId="3E17479B" w14:textId="77777777" w:rsidR="00225568" w:rsidRDefault="00225568" w:rsidP="00900190">
      <w:pPr>
        <w:spacing w:after="0" w:line="240" w:lineRule="auto"/>
        <w:rPr>
          <w:rFonts w:cs="Arial"/>
          <w:sz w:val="21"/>
          <w:szCs w:val="21"/>
        </w:rPr>
      </w:pPr>
    </w:p>
    <w:p w14:paraId="1E22E0E0" w14:textId="77777777" w:rsidR="00225568" w:rsidRDefault="00225568" w:rsidP="00900190">
      <w:pPr>
        <w:spacing w:after="0" w:line="240" w:lineRule="auto"/>
        <w:rPr>
          <w:rFonts w:cs="Arial"/>
          <w:sz w:val="21"/>
          <w:szCs w:val="21"/>
        </w:rPr>
      </w:pPr>
    </w:p>
    <w:p w14:paraId="3B19A381" w14:textId="77777777" w:rsidR="00225568" w:rsidRPr="00882857" w:rsidRDefault="00225568" w:rsidP="00900190">
      <w:pPr>
        <w:spacing w:after="0" w:line="240" w:lineRule="auto"/>
        <w:rPr>
          <w:rFonts w:cs="Arial"/>
          <w:sz w:val="21"/>
          <w:szCs w:val="21"/>
        </w:rPr>
      </w:pPr>
    </w:p>
    <w:sectPr w:rsidR="00225568" w:rsidRPr="00882857" w:rsidSect="00225568">
      <w:footerReference w:type="default" r:id="rId10"/>
      <w:pgSz w:w="12240" w:h="15840" w:code="1"/>
      <w:pgMar w:top="432" w:right="1440" w:bottom="43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317BF" w14:textId="77777777" w:rsidR="00CC7A41" w:rsidRDefault="00CC7A41" w:rsidP="00D7772A">
      <w:pPr>
        <w:spacing w:after="0" w:line="240" w:lineRule="auto"/>
      </w:pPr>
      <w:r>
        <w:separator/>
      </w:r>
    </w:p>
  </w:endnote>
  <w:endnote w:type="continuationSeparator" w:id="0">
    <w:p w14:paraId="26464CC0" w14:textId="77777777" w:rsidR="00CC7A41" w:rsidRDefault="00CC7A41" w:rsidP="00D7772A">
      <w:pPr>
        <w:spacing w:after="0" w:line="240" w:lineRule="auto"/>
      </w:pPr>
      <w:r>
        <w:continuationSeparator/>
      </w:r>
    </w:p>
  </w:endnote>
  <w:endnote w:type="continuationNotice" w:id="1">
    <w:p w14:paraId="15520D0F" w14:textId="77777777" w:rsidR="00BF0CFE" w:rsidRDefault="00BF0C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5F0939" w:rsidRPr="008F4B93" w14:paraId="35520CA6" w14:textId="77777777" w:rsidTr="008F4B93">
      <w:tc>
        <w:tcPr>
          <w:tcW w:w="9576" w:type="dxa"/>
        </w:tcPr>
        <w:p w14:paraId="393F1F86" w14:textId="77777777" w:rsidR="005F0939" w:rsidRPr="008F4B93" w:rsidRDefault="005F0939" w:rsidP="00D7772A">
          <w:pPr>
            <w:pStyle w:val="Footer"/>
            <w:rPr>
              <w:sz w:val="16"/>
              <w:szCs w:val="16"/>
            </w:rPr>
          </w:pPr>
          <w:r w:rsidRPr="008F4B93">
            <w:rPr>
              <w:b/>
              <w:sz w:val="16"/>
              <w:szCs w:val="16"/>
            </w:rPr>
            <w:t>For Clerk’s Use Only</w:t>
          </w:r>
          <w:r w:rsidRPr="008F4B93">
            <w:rPr>
              <w:sz w:val="16"/>
              <w:szCs w:val="16"/>
            </w:rPr>
            <w:t xml:space="preserve">: </w:t>
          </w:r>
        </w:p>
        <w:p w14:paraId="45A93B8F" w14:textId="77777777" w:rsidR="00032288" w:rsidRDefault="005F0939" w:rsidP="00D7772A">
          <w:pPr>
            <w:pStyle w:val="Footer"/>
            <w:rPr>
              <w:b/>
              <w:sz w:val="16"/>
              <w:szCs w:val="16"/>
            </w:rPr>
          </w:pPr>
          <w:r w:rsidRPr="008F4B93">
            <w:rPr>
              <w:b/>
              <w:sz w:val="16"/>
              <w:szCs w:val="16"/>
            </w:rPr>
            <w:t>Filing Date</w:t>
          </w:r>
          <w:r w:rsidR="00032288">
            <w:rPr>
              <w:b/>
              <w:sz w:val="16"/>
              <w:szCs w:val="16"/>
            </w:rPr>
            <w:t xml:space="preserve">: </w:t>
          </w:r>
          <w:r w:rsidRPr="008F4B93">
            <w:rPr>
              <w:b/>
              <w:sz w:val="16"/>
              <w:szCs w:val="16"/>
            </w:rPr>
            <w:t>_</w:t>
          </w:r>
          <w:r w:rsidR="00032288">
            <w:rPr>
              <w:b/>
              <w:sz w:val="16"/>
              <w:szCs w:val="16"/>
            </w:rPr>
            <w:t>______</w:t>
          </w:r>
          <w:r w:rsidRPr="008F4B93">
            <w:rPr>
              <w:b/>
              <w:sz w:val="16"/>
              <w:szCs w:val="16"/>
            </w:rPr>
            <w:t xml:space="preserve">_________ </w:t>
          </w:r>
          <w:r w:rsidR="00032288">
            <w:rPr>
              <w:b/>
              <w:sz w:val="16"/>
              <w:szCs w:val="16"/>
            </w:rPr>
            <w:t xml:space="preserve"> </w:t>
          </w:r>
          <w:r w:rsidR="00032288" w:rsidRPr="008F4B93">
            <w:rPr>
              <w:b/>
              <w:sz w:val="16"/>
              <w:szCs w:val="16"/>
            </w:rPr>
            <w:t xml:space="preserve">Received by _____________________________ </w:t>
          </w:r>
          <w:r w:rsidR="00032288">
            <w:rPr>
              <w:b/>
              <w:sz w:val="16"/>
              <w:szCs w:val="16"/>
            </w:rPr>
            <w:t xml:space="preserve"> Registration </w:t>
          </w:r>
          <w:r w:rsidRPr="008F4B93">
            <w:rPr>
              <w:b/>
              <w:sz w:val="16"/>
              <w:szCs w:val="16"/>
            </w:rPr>
            <w:t>#</w:t>
          </w:r>
          <w:r w:rsidR="00032288">
            <w:rPr>
              <w:b/>
              <w:sz w:val="16"/>
              <w:szCs w:val="16"/>
            </w:rPr>
            <w:t xml:space="preserve"> </w:t>
          </w:r>
          <w:r w:rsidRPr="008F4B93">
            <w:rPr>
              <w:b/>
              <w:sz w:val="16"/>
              <w:szCs w:val="16"/>
            </w:rPr>
            <w:t>____________</w:t>
          </w:r>
          <w:r w:rsidR="00032288">
            <w:rPr>
              <w:b/>
              <w:sz w:val="16"/>
              <w:szCs w:val="16"/>
            </w:rPr>
            <w:t>__________</w:t>
          </w:r>
        </w:p>
        <w:p w14:paraId="085EBBAA" w14:textId="77777777" w:rsidR="005F0939" w:rsidRPr="008F4B93" w:rsidRDefault="00032288" w:rsidP="00032288">
          <w:pPr>
            <w:pStyle w:val="Footer"/>
            <w:rPr>
              <w:sz w:val="16"/>
              <w:szCs w:val="16"/>
            </w:rPr>
          </w:pPr>
          <w:r>
            <w:rPr>
              <w:sz w:val="16"/>
              <w:szCs w:val="16"/>
            </w:rPr>
            <w:t xml:space="preserve">Sent to Recording on __________________ by __________________  </w:t>
          </w:r>
          <w:r w:rsidR="005F0939" w:rsidRPr="008F4B93">
            <w:rPr>
              <w:sz w:val="16"/>
              <w:szCs w:val="16"/>
            </w:rPr>
            <w:t>Date</w:t>
          </w:r>
          <w:r>
            <w:rPr>
              <w:sz w:val="16"/>
              <w:szCs w:val="16"/>
            </w:rPr>
            <w:t xml:space="preserve"> of Amendments/Termination: </w:t>
          </w:r>
          <w:r w:rsidR="005F0939" w:rsidRPr="008F4B93">
            <w:rPr>
              <w:sz w:val="16"/>
              <w:szCs w:val="16"/>
            </w:rPr>
            <w:t>_</w:t>
          </w:r>
          <w:r>
            <w:rPr>
              <w:sz w:val="16"/>
              <w:szCs w:val="16"/>
            </w:rPr>
            <w:t>_____</w:t>
          </w:r>
          <w:r w:rsidR="005F0939" w:rsidRPr="008F4B93">
            <w:rPr>
              <w:sz w:val="16"/>
              <w:szCs w:val="16"/>
            </w:rPr>
            <w:t>_________</w:t>
          </w:r>
        </w:p>
      </w:tc>
    </w:tr>
  </w:tbl>
  <w:p w14:paraId="27BC165F" w14:textId="77777777" w:rsidR="005F0939" w:rsidRDefault="005F0939" w:rsidP="009C4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ED692" w14:textId="77777777" w:rsidR="00CC7A41" w:rsidRDefault="00CC7A41" w:rsidP="00D7772A">
      <w:pPr>
        <w:spacing w:after="0" w:line="240" w:lineRule="auto"/>
      </w:pPr>
      <w:r>
        <w:separator/>
      </w:r>
    </w:p>
  </w:footnote>
  <w:footnote w:type="continuationSeparator" w:id="0">
    <w:p w14:paraId="2D9BEFD3" w14:textId="77777777" w:rsidR="00CC7A41" w:rsidRDefault="00CC7A41" w:rsidP="00D7772A">
      <w:pPr>
        <w:spacing w:after="0" w:line="240" w:lineRule="auto"/>
      </w:pPr>
      <w:r>
        <w:continuationSeparator/>
      </w:r>
    </w:p>
  </w:footnote>
  <w:footnote w:type="continuationNotice" w:id="1">
    <w:p w14:paraId="0058F72E" w14:textId="77777777" w:rsidR="00BF0CFE" w:rsidRDefault="00BF0C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347A0"/>
    <w:rsid w:val="00032288"/>
    <w:rsid w:val="00066988"/>
    <w:rsid w:val="000B0974"/>
    <w:rsid w:val="000F2D6F"/>
    <w:rsid w:val="0011759F"/>
    <w:rsid w:val="001347A0"/>
    <w:rsid w:val="001B3523"/>
    <w:rsid w:val="00225568"/>
    <w:rsid w:val="00276DCD"/>
    <w:rsid w:val="00321F07"/>
    <w:rsid w:val="003642F4"/>
    <w:rsid w:val="003722C8"/>
    <w:rsid w:val="003C338F"/>
    <w:rsid w:val="003D2736"/>
    <w:rsid w:val="003E2128"/>
    <w:rsid w:val="003E4F2D"/>
    <w:rsid w:val="00404855"/>
    <w:rsid w:val="00436E30"/>
    <w:rsid w:val="0049286B"/>
    <w:rsid w:val="005171E8"/>
    <w:rsid w:val="00521B35"/>
    <w:rsid w:val="005363A4"/>
    <w:rsid w:val="00567288"/>
    <w:rsid w:val="005877F3"/>
    <w:rsid w:val="00595DA7"/>
    <w:rsid w:val="005B73D9"/>
    <w:rsid w:val="005F0939"/>
    <w:rsid w:val="00610690"/>
    <w:rsid w:val="00630845"/>
    <w:rsid w:val="00680410"/>
    <w:rsid w:val="00692BA0"/>
    <w:rsid w:val="00695080"/>
    <w:rsid w:val="006B3B73"/>
    <w:rsid w:val="006C7B05"/>
    <w:rsid w:val="006D481D"/>
    <w:rsid w:val="007258AD"/>
    <w:rsid w:val="00770E35"/>
    <w:rsid w:val="00785425"/>
    <w:rsid w:val="00793FA7"/>
    <w:rsid w:val="007C2598"/>
    <w:rsid w:val="007C4E4A"/>
    <w:rsid w:val="007E0D6D"/>
    <w:rsid w:val="00833AFB"/>
    <w:rsid w:val="00882857"/>
    <w:rsid w:val="008D2006"/>
    <w:rsid w:val="008F4B93"/>
    <w:rsid w:val="00900190"/>
    <w:rsid w:val="00957B19"/>
    <w:rsid w:val="009C43B2"/>
    <w:rsid w:val="00A1757E"/>
    <w:rsid w:val="00A30C65"/>
    <w:rsid w:val="00A60944"/>
    <w:rsid w:val="00AB79E0"/>
    <w:rsid w:val="00AC7455"/>
    <w:rsid w:val="00AF1D9B"/>
    <w:rsid w:val="00B028CF"/>
    <w:rsid w:val="00B14BCC"/>
    <w:rsid w:val="00B264EA"/>
    <w:rsid w:val="00B97BF7"/>
    <w:rsid w:val="00BE2CE3"/>
    <w:rsid w:val="00BF0CFE"/>
    <w:rsid w:val="00C07BCE"/>
    <w:rsid w:val="00C54B10"/>
    <w:rsid w:val="00CC3836"/>
    <w:rsid w:val="00CC7A41"/>
    <w:rsid w:val="00D316D0"/>
    <w:rsid w:val="00D622CE"/>
    <w:rsid w:val="00D63BD7"/>
    <w:rsid w:val="00D7772A"/>
    <w:rsid w:val="00E11495"/>
    <w:rsid w:val="00E75DE9"/>
    <w:rsid w:val="00E91B9C"/>
    <w:rsid w:val="00F46D7B"/>
    <w:rsid w:val="00FA584B"/>
    <w:rsid w:val="00FE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CED"/>
  <w15:docId w15:val="{B2E5EBCB-FBB3-42F6-8940-2FE11A7D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9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777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772A"/>
  </w:style>
  <w:style w:type="paragraph" w:styleId="Footer">
    <w:name w:val="footer"/>
    <w:basedOn w:val="Normal"/>
    <w:link w:val="FooterChar"/>
    <w:uiPriority w:val="99"/>
    <w:unhideWhenUsed/>
    <w:rsid w:val="00D7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72A"/>
  </w:style>
  <w:style w:type="paragraph" w:styleId="BalloonText">
    <w:name w:val="Balloon Text"/>
    <w:basedOn w:val="Normal"/>
    <w:link w:val="BalloonTextChar"/>
    <w:uiPriority w:val="99"/>
    <w:semiHidden/>
    <w:unhideWhenUsed/>
    <w:rsid w:val="00C5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0F0E601CD391428BDE257422C04C87" ma:contentTypeVersion="13" ma:contentTypeDescription="Create a new document." ma:contentTypeScope="" ma:versionID="4158019de4c3d04972900a9466485521">
  <xsd:schema xmlns:xsd="http://www.w3.org/2001/XMLSchema" xmlns:xs="http://www.w3.org/2001/XMLSchema" xmlns:p="http://schemas.microsoft.com/office/2006/metadata/properties" xmlns:ns2="6a8ce6e3-b5c1-4f3f-a63e-79b911c7f831" xmlns:ns3="3b5f8561-03e0-41e9-bd31-32dc783b733e" targetNamespace="http://schemas.microsoft.com/office/2006/metadata/properties" ma:root="true" ma:fieldsID="145c363c16ced570a7cf8c141f77d3ff" ns2:_="" ns3:_="">
    <xsd:import namespace="6a8ce6e3-b5c1-4f3f-a63e-79b911c7f831"/>
    <xsd:import namespace="3b5f8561-03e0-41e9-bd31-32dc783b73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ce6e3-b5c1-4f3f-a63e-79b911c7f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5f8561-03e0-41e9-bd31-32dc783b73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15E92-2645-4001-BF74-870363A761A3}">
  <ds:schemaRefs>
    <ds:schemaRef ds:uri="http://schemas.microsoft.com/sharepoint/v3/contenttype/forms"/>
  </ds:schemaRefs>
</ds:datastoreItem>
</file>

<file path=customXml/itemProps2.xml><?xml version="1.0" encoding="utf-8"?>
<ds:datastoreItem xmlns:ds="http://schemas.openxmlformats.org/officeDocument/2006/customXml" ds:itemID="{A8C6E36F-1F3B-4624-9199-CFB2E02E0D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8BD355-8CC2-4E44-95EF-36890E4ED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8ce6e3-b5c1-4f3f-a63e-79b911c7f831"/>
    <ds:schemaRef ds:uri="3b5f8561-03e0-41e9-bd31-32dc783b7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City of Orlando</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DUF15560</dc:creator>
  <cp:keywords/>
  <dc:description/>
  <cp:lastModifiedBy>Call, Rosemarie</cp:lastModifiedBy>
  <cp:revision>7</cp:revision>
  <cp:lastPrinted>2020-01-02T18:21:00Z</cp:lastPrinted>
  <dcterms:created xsi:type="dcterms:W3CDTF">2012-08-01T20:42:00Z</dcterms:created>
  <dcterms:modified xsi:type="dcterms:W3CDTF">2021-12-10T14:33:00Z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Sk">
    <vt:i4>41665</vt:i4>
  </property>
  <property fmtid="{D5CDD505-2E9C-101B-9397-08002B2CF9AE}" pid="3" name="CaseSk">
    <vt:i4>6164</vt:i4>
  </property>
  <property fmtid="{D5CDD505-2E9C-101B-9397-08002B2CF9AE}" pid="4" name="Version">
    <vt:i4>0</vt:i4>
  </property>
  <property fmtid="{D5CDD505-2E9C-101B-9397-08002B2CF9AE}" pid="5" name="ContentTypeId">
    <vt:lpwstr>0x0101002E0F0E601CD391428BDE257422C04C87</vt:lpwstr>
  </property>
  <property fmtid="{D5CDD505-2E9C-101B-9397-08002B2CF9AE}" pid="6" name="Order">
    <vt:r8>100</vt:r8>
  </property>
</Properties>
</file>